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D0DB" w14:textId="053ED72A" w:rsidR="0084310D" w:rsidRPr="0084310D" w:rsidRDefault="0084310D" w:rsidP="00F01AFA">
      <w:pPr>
        <w:pStyle w:val="Heading1"/>
        <w:shd w:val="clear" w:color="auto" w:fill="FFB3C7" w:themeFill="accent6" w:themeFillTint="33"/>
      </w:pPr>
      <w:bookmarkStart w:id="0" w:name="_GoBack"/>
      <w:bookmarkEnd w:id="0"/>
    </w:p>
    <w:p w14:paraId="2E421410" w14:textId="77777777" w:rsidR="0084310D" w:rsidRPr="0084310D" w:rsidRDefault="0084310D" w:rsidP="00F01AFA">
      <w:pPr>
        <w:shd w:val="clear" w:color="auto" w:fill="FFB3C7" w:themeFill="accent6" w:themeFillTint="33"/>
      </w:pPr>
    </w:p>
    <w:p w14:paraId="1FE8A4B4" w14:textId="2658743E" w:rsidR="0084310D" w:rsidRPr="00F01AFA" w:rsidRDefault="0084310D" w:rsidP="00F01AFA">
      <w:pPr>
        <w:shd w:val="clear" w:color="auto" w:fill="FFB3C7" w:themeFill="accent6" w:themeFillTint="33"/>
      </w:pPr>
    </w:p>
    <w:p w14:paraId="48D00505" w14:textId="7FA97C7E" w:rsidR="009E0468" w:rsidRPr="00F01AFA" w:rsidRDefault="0084310D" w:rsidP="00F01AFA">
      <w:pPr>
        <w:shd w:val="clear" w:color="auto" w:fill="FFB3C7" w:themeFill="accent6" w:themeFillTint="33"/>
        <w:rPr>
          <w:b/>
          <w:bCs/>
        </w:rPr>
      </w:pPr>
      <w:r w:rsidRPr="00F01AFA">
        <w:br w:type="page"/>
      </w:r>
    </w:p>
    <w:p w14:paraId="47363C05" w14:textId="77777777" w:rsidR="0084310D" w:rsidRPr="00F01AFA" w:rsidRDefault="0084310D" w:rsidP="00F01AFA">
      <w:pPr>
        <w:pStyle w:val="Heading2"/>
        <w:shd w:val="clear" w:color="auto" w:fill="FFB3C7" w:themeFill="accent6" w:themeFillTint="33"/>
      </w:pPr>
    </w:p>
    <w:p w14:paraId="74D85831" w14:textId="77777777" w:rsidR="00EE6CF6" w:rsidRPr="00B447F5" w:rsidRDefault="00EE6CF6" w:rsidP="00F01AFA">
      <w:pPr>
        <w:shd w:val="clear" w:color="auto" w:fill="FFB3C7" w:themeFill="accent6" w:themeFillTint="33"/>
        <w:rPr>
          <w:i/>
          <w:iCs/>
        </w:rPr>
      </w:pPr>
    </w:p>
    <w:p w14:paraId="2ABC32EF" w14:textId="1C3DEB0E" w:rsidR="00EE6CF6" w:rsidRPr="00B447F5" w:rsidDel="00444A1C" w:rsidRDefault="00EE6CF6" w:rsidP="00F01AFA">
      <w:pPr>
        <w:shd w:val="clear" w:color="auto" w:fill="FFB3C7" w:themeFill="accent6" w:themeFillTint="33"/>
        <w:rPr>
          <w:del w:id="1" w:author="Atmar, Kim" w:date="2023-02-07T10:36:00Z"/>
          <w:i/>
          <w:iCs/>
        </w:rPr>
      </w:pPr>
    </w:p>
    <w:p w14:paraId="2ED0FEBA" w14:textId="0245779A" w:rsidR="00B447F5" w:rsidRDefault="00B447F5" w:rsidP="00F01AFA">
      <w:pPr>
        <w:shd w:val="clear" w:color="auto" w:fill="FFB3C7" w:themeFill="accent6" w:themeFillTint="33"/>
        <w:jc w:val="center"/>
        <w:rPr>
          <w:b/>
          <w:bCs/>
          <w:sz w:val="32"/>
          <w:szCs w:val="32"/>
          <w:u w:val="single"/>
        </w:rPr>
      </w:pPr>
    </w:p>
    <w:p w14:paraId="7F716471" w14:textId="6D64BBA0" w:rsidR="00EF7ECE" w:rsidRDefault="00EF7ECE" w:rsidP="00F01AFA">
      <w:pPr>
        <w:pStyle w:val="Heading3"/>
        <w:shd w:val="clear" w:color="auto" w:fill="FFB3C7" w:themeFill="accent6" w:themeFillTint="33"/>
        <w:jc w:val="center"/>
      </w:pPr>
    </w:p>
    <w:p w14:paraId="4C7EEE0C" w14:textId="77777777" w:rsidR="00EF7ECE" w:rsidRPr="00EF7ECE" w:rsidRDefault="00EF7ECE" w:rsidP="00F01AFA">
      <w:pPr>
        <w:shd w:val="clear" w:color="auto" w:fill="FFB3C7" w:themeFill="accent6" w:themeFillTint="33"/>
      </w:pPr>
    </w:p>
    <w:p w14:paraId="48886F27" w14:textId="77777777" w:rsidR="00EF7ECE" w:rsidRDefault="00EF7ECE" w:rsidP="00EF7ECE">
      <w:pPr>
        <w:pStyle w:val="Heading3"/>
        <w:jc w:val="center"/>
      </w:pPr>
    </w:p>
    <w:p w14:paraId="2CB343F0" w14:textId="3C273E29" w:rsidR="00B10C4A" w:rsidRPr="007F40B6" w:rsidRDefault="0084310D" w:rsidP="00EF7ECE">
      <w:pPr>
        <w:pStyle w:val="Heading3"/>
        <w:jc w:val="center"/>
      </w:pPr>
      <w:bookmarkStart w:id="2" w:name="_Toc127958636"/>
      <w:r w:rsidRPr="0084310D">
        <w:t xml:space="preserve">Module </w:t>
      </w:r>
      <w:r w:rsidRPr="0084310D">
        <w:rPr>
          <w:highlight w:val="yellow"/>
        </w:rPr>
        <w:t>#</w:t>
      </w:r>
      <w:r w:rsidRPr="0084310D">
        <w:t xml:space="preserve">: </w:t>
      </w:r>
      <w:r w:rsidRPr="0084310D">
        <w:rPr>
          <w:highlight w:val="yellow"/>
        </w:rPr>
        <w:t>Title</w:t>
      </w:r>
      <w:bookmarkEnd w:id="2"/>
    </w:p>
    <w:p w14:paraId="744209D4" w14:textId="77777777" w:rsidR="0084310D" w:rsidRPr="0084310D" w:rsidRDefault="0084310D" w:rsidP="00EF7ECE">
      <w:pPr>
        <w:pStyle w:val="Heading3"/>
        <w:jc w:val="center"/>
      </w:pPr>
      <w:bookmarkStart w:id="3" w:name="_Toc127958637"/>
      <w:r w:rsidRPr="0084310D">
        <w:t>Instructor Notes</w:t>
      </w:r>
      <w:bookmarkEnd w:id="3"/>
    </w:p>
    <w:p w14:paraId="247FFA56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304425D" w14:textId="0988902E" w:rsidR="00316029" w:rsidRPr="00F41BE1" w:rsidRDefault="00316029" w:rsidP="00316029">
      <w:pPr>
        <w:pStyle w:val="Heading4"/>
      </w:pPr>
      <w:r w:rsidRPr="00F41BE1">
        <w:t xml:space="preserve">Module </w:t>
      </w:r>
      <w:r>
        <w:t>Announcements</w:t>
      </w:r>
    </w:p>
    <w:p w14:paraId="6572D681" w14:textId="0862753A" w:rsidR="00316029" w:rsidRPr="00F41BE1" w:rsidRDefault="00316029" w:rsidP="00F01AFA">
      <w:pPr>
        <w:shd w:val="clear" w:color="auto" w:fill="FFB3C7" w:themeFill="accent6" w:themeFillTint="33"/>
      </w:pPr>
    </w:p>
    <w:p w14:paraId="019C0236" w14:textId="77777777" w:rsidR="00316029" w:rsidRPr="00F41BE1" w:rsidRDefault="00316029" w:rsidP="00316029">
      <w:pPr>
        <w:numPr>
          <w:ilvl w:val="0"/>
          <w:numId w:val="16"/>
        </w:numPr>
      </w:pPr>
      <w:r w:rsidRPr="00F41BE1">
        <w:rPr>
          <w:highlight w:val="yellow"/>
        </w:rPr>
        <w:t>[</w:t>
      </w:r>
      <w:r w:rsidRPr="00760F7E">
        <w:rPr>
          <w:highlight w:val="yellow"/>
        </w:rPr>
        <w:t>I</w:t>
      </w:r>
      <w:r w:rsidRPr="00F41BE1">
        <w:rPr>
          <w:highlight w:val="yellow"/>
        </w:rPr>
        <w:t>nsert items with explanations provided as needed</w:t>
      </w:r>
      <w:r>
        <w:rPr>
          <w:highlight w:val="yellow"/>
        </w:rPr>
        <w:t>.]</w:t>
      </w:r>
    </w:p>
    <w:p w14:paraId="590D81F2" w14:textId="77777777" w:rsidR="00316029" w:rsidRPr="00F41BE1" w:rsidRDefault="00316029" w:rsidP="00316029">
      <w:pPr>
        <w:pStyle w:val="Heading4"/>
      </w:pPr>
      <w:r w:rsidRPr="00F41BE1">
        <w:t>Areas of Focus</w:t>
      </w:r>
    </w:p>
    <w:p w14:paraId="763F00D2" w14:textId="77777777" w:rsidR="00316029" w:rsidRPr="00F41BE1" w:rsidRDefault="00316029" w:rsidP="00F01AFA">
      <w:pPr>
        <w:shd w:val="clear" w:color="auto" w:fill="FFB3C7" w:themeFill="accent6" w:themeFillTint="33"/>
      </w:pPr>
    </w:p>
    <w:p w14:paraId="6A0F70C6" w14:textId="77777777" w:rsidR="00316029" w:rsidRPr="00F41BE1" w:rsidRDefault="00316029" w:rsidP="00316029">
      <w:pPr>
        <w:numPr>
          <w:ilvl w:val="0"/>
          <w:numId w:val="17"/>
        </w:numPr>
      </w:pPr>
      <w:r w:rsidRPr="00760F7E">
        <w:rPr>
          <w:highlight w:val="yellow"/>
        </w:rPr>
        <w:t xml:space="preserve"> </w:t>
      </w:r>
      <w:r w:rsidRPr="00F41BE1">
        <w:rPr>
          <w:highlight w:val="yellow"/>
        </w:rPr>
        <w:t>[</w:t>
      </w:r>
      <w:r w:rsidRPr="00760F7E">
        <w:rPr>
          <w:highlight w:val="yellow"/>
        </w:rPr>
        <w:t>I</w:t>
      </w:r>
      <w:r w:rsidRPr="00F41BE1">
        <w:rPr>
          <w:highlight w:val="yellow"/>
        </w:rPr>
        <w:t>nsert items with explanations provided as needed</w:t>
      </w:r>
      <w:r>
        <w:rPr>
          <w:highlight w:val="yellow"/>
        </w:rPr>
        <w:t>.]</w:t>
      </w:r>
    </w:p>
    <w:p w14:paraId="6D6638C3" w14:textId="77777777" w:rsidR="00316029" w:rsidRPr="00F41BE1" w:rsidRDefault="00316029" w:rsidP="00316029">
      <w:pPr>
        <w:pStyle w:val="Heading4"/>
      </w:pPr>
      <w:r w:rsidRPr="00F41BE1">
        <w:t>Additional/Alternative Resources</w:t>
      </w:r>
    </w:p>
    <w:p w14:paraId="059C9312" w14:textId="77777777" w:rsidR="00316029" w:rsidRPr="00F41BE1" w:rsidRDefault="00316029" w:rsidP="00F01AFA">
      <w:pPr>
        <w:shd w:val="clear" w:color="auto" w:fill="FFB3C7" w:themeFill="accent6" w:themeFillTint="33"/>
      </w:pPr>
    </w:p>
    <w:p w14:paraId="62C2C153" w14:textId="77777777" w:rsidR="00316029" w:rsidRPr="00F41BE1" w:rsidRDefault="00316029" w:rsidP="00316029">
      <w:pPr>
        <w:numPr>
          <w:ilvl w:val="0"/>
          <w:numId w:val="18"/>
        </w:numPr>
      </w:pPr>
      <w:r w:rsidRPr="00F41BE1">
        <w:rPr>
          <w:highlight w:val="yellow"/>
        </w:rPr>
        <w:t>[</w:t>
      </w:r>
      <w:r w:rsidRPr="00760F7E">
        <w:rPr>
          <w:highlight w:val="yellow"/>
        </w:rPr>
        <w:t>I</w:t>
      </w:r>
      <w:r w:rsidRPr="00F41BE1">
        <w:rPr>
          <w:highlight w:val="yellow"/>
        </w:rPr>
        <w:t>nsert items with explanations provided as needed</w:t>
      </w:r>
      <w:r>
        <w:rPr>
          <w:highlight w:val="yellow"/>
        </w:rPr>
        <w:t>.]</w:t>
      </w:r>
    </w:p>
    <w:p w14:paraId="647F784C" w14:textId="77777777" w:rsidR="00316029" w:rsidRDefault="00316029" w:rsidP="00EF7ECE">
      <w:pPr>
        <w:pStyle w:val="Heading3"/>
      </w:pPr>
      <w:bookmarkStart w:id="4" w:name="_Toc127958638"/>
      <w:r>
        <w:t>Other Notes</w:t>
      </w:r>
      <w:bookmarkEnd w:id="4"/>
    </w:p>
    <w:p w14:paraId="0AED773E" w14:textId="0936F213" w:rsidR="00316029" w:rsidRPr="0084310D" w:rsidRDefault="00316029" w:rsidP="00316029">
      <w:r w:rsidRPr="00760F7E">
        <w:rPr>
          <w:highlight w:val="yellow"/>
        </w:rPr>
        <w:t>[Insert any additional notes for the live-term instructor with explanations provided as needed.]</w:t>
      </w:r>
    </w:p>
    <w:p w14:paraId="6B6319E4" w14:textId="77777777" w:rsidR="0084310D" w:rsidRPr="0084310D" w:rsidRDefault="0084310D" w:rsidP="00EF7ECE">
      <w:pPr>
        <w:pStyle w:val="Heading3"/>
        <w:jc w:val="center"/>
      </w:pPr>
      <w:bookmarkStart w:id="5" w:name="_Toc127958639"/>
      <w:r w:rsidRPr="0084310D">
        <w:t>Introduction and Objectives</w:t>
      </w:r>
      <w:bookmarkEnd w:id="5"/>
    </w:p>
    <w:p w14:paraId="53E52D99" w14:textId="47E09DA9" w:rsid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0F0D3629" w14:textId="6F9F0586" w:rsidR="00EA6809" w:rsidRPr="0084310D" w:rsidRDefault="00EA6809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1A132478" w14:textId="77777777" w:rsidR="0084310D" w:rsidRPr="0084310D" w:rsidRDefault="0084310D" w:rsidP="0084310D">
      <w:pPr>
        <w:rPr>
          <w:b/>
          <w:bCs/>
        </w:rPr>
      </w:pPr>
      <w:r w:rsidRPr="0084310D">
        <w:rPr>
          <w:b/>
          <w:bCs/>
          <w:sz w:val="28"/>
          <w:szCs w:val="28"/>
        </w:rPr>
        <w:t>Introduction</w:t>
      </w:r>
    </w:p>
    <w:p w14:paraId="6B6AD9EC" w14:textId="77777777" w:rsidR="0084310D" w:rsidRPr="0084310D" w:rsidRDefault="00867C6C" w:rsidP="0084310D">
      <w:pPr>
        <w:rPr>
          <w:highlight w:val="yellow"/>
        </w:rPr>
      </w:pPr>
      <w:r>
        <w:rPr>
          <w:highlight w:val="yellow"/>
        </w:rPr>
        <w:t>Write your engaging module introduction</w:t>
      </w:r>
      <w:r w:rsidR="007F40B6">
        <w:rPr>
          <w:highlight w:val="yellow"/>
        </w:rPr>
        <w:t xml:space="preserve">. </w:t>
      </w:r>
    </w:p>
    <w:p w14:paraId="7D3713C3" w14:textId="77777777" w:rsidR="0084310D" w:rsidRPr="0084310D" w:rsidRDefault="0084310D" w:rsidP="0084310D">
      <w:pPr>
        <w:rPr>
          <w:b/>
          <w:bCs/>
        </w:rPr>
      </w:pPr>
      <w:r w:rsidRPr="0084310D">
        <w:rPr>
          <w:b/>
          <w:bCs/>
          <w:sz w:val="28"/>
          <w:szCs w:val="28"/>
        </w:rPr>
        <w:lastRenderedPageBreak/>
        <w:t>Objectives</w:t>
      </w:r>
    </w:p>
    <w:p w14:paraId="44FE28BC" w14:textId="36D7A8CC" w:rsidR="0084310D" w:rsidRDefault="0084310D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0A737A9C" w14:textId="115F8A6B" w:rsidR="00EA6809" w:rsidRPr="0084310D" w:rsidRDefault="00EA6809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656D88BD" w14:textId="77777777" w:rsidR="0084310D" w:rsidRPr="0084310D" w:rsidRDefault="0084310D" w:rsidP="0084310D">
      <w:r w:rsidRPr="0084310D">
        <w:t>By the end of this module, students will be able to:</w:t>
      </w:r>
    </w:p>
    <w:p w14:paraId="3623AFB3" w14:textId="77777777" w:rsidR="0084310D" w:rsidRPr="0084310D" w:rsidRDefault="00867C6C" w:rsidP="0084310D">
      <w:r>
        <w:rPr>
          <w:highlight w:val="yellow"/>
        </w:rPr>
        <w:t>List</w:t>
      </w:r>
      <w:r w:rsidR="0084310D" w:rsidRPr="0084310D">
        <w:rPr>
          <w:highlight w:val="yellow"/>
        </w:rPr>
        <w:t xml:space="preserve"> measurable objectiv</w:t>
      </w:r>
      <w:r w:rsidR="0084310D">
        <w:rPr>
          <w:highlight w:val="yellow"/>
        </w:rPr>
        <w:t>es</w:t>
      </w:r>
    </w:p>
    <w:p w14:paraId="1218353B" w14:textId="77777777" w:rsidR="0084310D" w:rsidRPr="0084310D" w:rsidRDefault="0084310D" w:rsidP="00EF7ECE">
      <w:pPr>
        <w:pStyle w:val="Heading3"/>
        <w:jc w:val="center"/>
      </w:pPr>
      <w:bookmarkStart w:id="6" w:name="_Toc127958640"/>
      <w:r w:rsidRPr="0084310D">
        <w:t xml:space="preserve">Learning </w:t>
      </w:r>
      <w:r w:rsidR="00377AA4">
        <w:t>Essentials</w:t>
      </w:r>
      <w:bookmarkEnd w:id="6"/>
    </w:p>
    <w:p w14:paraId="45BECBAF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Required Reading and Viewing Resources</w:t>
      </w:r>
    </w:p>
    <w:p w14:paraId="4398DBB4" w14:textId="77777777" w:rsidR="0084310D" w:rsidRPr="0084310D" w:rsidRDefault="0084310D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5A316E24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Read</w:t>
      </w:r>
    </w:p>
    <w:p w14:paraId="355B4E8B" w14:textId="77777777" w:rsidR="0084310D" w:rsidRPr="0084310D" w:rsidRDefault="0084310D" w:rsidP="0084310D">
      <w:pPr>
        <w:rPr>
          <w:highlight w:val="yellow"/>
        </w:rPr>
      </w:pPr>
      <w:r w:rsidRPr="0084310D">
        <w:rPr>
          <w:highlight w:val="yellow"/>
        </w:rPr>
        <w:t>Insert</w:t>
      </w:r>
      <w:r w:rsidR="00867C6C">
        <w:rPr>
          <w:highlight w:val="yellow"/>
        </w:rPr>
        <w:t xml:space="preserve"> required reading assignments and briefly explain </w:t>
      </w:r>
      <w:r w:rsidR="001C7673">
        <w:rPr>
          <w:highlight w:val="yellow"/>
        </w:rPr>
        <w:t xml:space="preserve">the </w:t>
      </w:r>
      <w:r w:rsidR="00867C6C">
        <w:rPr>
          <w:highlight w:val="yellow"/>
        </w:rPr>
        <w:t>purpose</w:t>
      </w:r>
      <w:r w:rsidR="001C7673">
        <w:rPr>
          <w:highlight w:val="yellow"/>
        </w:rPr>
        <w:t xml:space="preserve"> of each</w:t>
      </w:r>
      <w:r w:rsidR="00867C6C">
        <w:rPr>
          <w:highlight w:val="yellow"/>
        </w:rPr>
        <w:t>/how it relates to the module objectives</w:t>
      </w:r>
    </w:p>
    <w:p w14:paraId="0AE100D1" w14:textId="77777777" w:rsidR="0084310D" w:rsidRPr="0084310D" w:rsidRDefault="0084310D" w:rsidP="0084310D">
      <w:pPr>
        <w:rPr>
          <w:b/>
          <w:bCs/>
        </w:rPr>
      </w:pPr>
      <w:r w:rsidRPr="0084310D">
        <w:rPr>
          <w:b/>
          <w:bCs/>
          <w:sz w:val="24"/>
          <w:szCs w:val="24"/>
        </w:rPr>
        <w:t>View</w:t>
      </w:r>
    </w:p>
    <w:p w14:paraId="74E90EFD" w14:textId="02481473" w:rsidR="0084310D" w:rsidRDefault="00867C6C" w:rsidP="0084310D">
      <w:pPr>
        <w:rPr>
          <w:highlight w:val="yellow"/>
        </w:rPr>
      </w:pPr>
      <w:r w:rsidRPr="0084310D">
        <w:rPr>
          <w:highlight w:val="yellow"/>
        </w:rPr>
        <w:lastRenderedPageBreak/>
        <w:t>Insert</w:t>
      </w:r>
      <w:r>
        <w:rPr>
          <w:highlight w:val="yellow"/>
        </w:rPr>
        <w:t xml:space="preserve"> required multimedia and briefly explain </w:t>
      </w:r>
      <w:r w:rsidR="001C7673">
        <w:rPr>
          <w:highlight w:val="yellow"/>
        </w:rPr>
        <w:t>the</w:t>
      </w:r>
      <w:r>
        <w:rPr>
          <w:highlight w:val="yellow"/>
        </w:rPr>
        <w:t xml:space="preserve"> purpose</w:t>
      </w:r>
      <w:r w:rsidR="001C7673">
        <w:rPr>
          <w:highlight w:val="yellow"/>
        </w:rPr>
        <w:t xml:space="preserve"> of each</w:t>
      </w:r>
      <w:r>
        <w:rPr>
          <w:highlight w:val="yellow"/>
        </w:rPr>
        <w:t>/how it relates to the module objectives</w:t>
      </w:r>
    </w:p>
    <w:p w14:paraId="2BF1018A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Tips/ Study Suggestions</w:t>
      </w:r>
    </w:p>
    <w:p w14:paraId="57D4C7E6" w14:textId="25FE33C1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1905A84F" w14:textId="77777777" w:rsidR="0084310D" w:rsidRPr="0084310D" w:rsidRDefault="0084310D" w:rsidP="0084310D">
      <w:r w:rsidRPr="0084310D">
        <w:rPr>
          <w:highlight w:val="yellow"/>
        </w:rPr>
        <w:t>Insert</w:t>
      </w:r>
    </w:p>
    <w:p w14:paraId="0916ABCE" w14:textId="77777777" w:rsidR="0084310D" w:rsidRPr="00377AA4" w:rsidRDefault="00377AA4" w:rsidP="00EF7ECE">
      <w:pPr>
        <w:pStyle w:val="Heading3"/>
        <w:jc w:val="center"/>
      </w:pPr>
      <w:bookmarkStart w:id="7" w:name="_Toc127958641"/>
      <w:r w:rsidRPr="00377AA4">
        <w:t>Further Exploration and Practice</w:t>
      </w:r>
      <w:bookmarkEnd w:id="7"/>
    </w:p>
    <w:p w14:paraId="45C9ADCA" w14:textId="77777777" w:rsidR="0084310D" w:rsidRPr="0084310D" w:rsidRDefault="0084310D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651D01D0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Recommended Resources</w:t>
      </w:r>
    </w:p>
    <w:p w14:paraId="24DB63D4" w14:textId="77777777" w:rsidR="0084310D" w:rsidRPr="0084310D" w:rsidRDefault="0084310D" w:rsidP="0084310D">
      <w:r w:rsidRPr="0084310D">
        <w:rPr>
          <w:highlight w:val="yellow"/>
        </w:rPr>
        <w:t>Insert</w:t>
      </w:r>
    </w:p>
    <w:p w14:paraId="0F9178A3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Interactive Practice and Study Resources</w:t>
      </w:r>
    </w:p>
    <w:p w14:paraId="5ACDB6AB" w14:textId="77777777" w:rsidR="0084310D" w:rsidRPr="0084310D" w:rsidRDefault="0084310D" w:rsidP="0084310D">
      <w:pPr>
        <w:rPr>
          <w:highlight w:val="yellow"/>
        </w:rPr>
      </w:pPr>
      <w:r w:rsidRPr="0084310D">
        <w:rPr>
          <w:highlight w:val="yellow"/>
        </w:rPr>
        <w:t>Insert</w:t>
      </w:r>
    </w:p>
    <w:p w14:paraId="20E59377" w14:textId="77777777" w:rsidR="0084310D" w:rsidRPr="0084310D" w:rsidRDefault="0084310D" w:rsidP="00EF7ECE">
      <w:pPr>
        <w:pStyle w:val="Heading3"/>
        <w:jc w:val="center"/>
      </w:pPr>
    </w:p>
    <w:p w14:paraId="225711CD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Discussion Board</w:t>
      </w:r>
    </w:p>
    <w:p w14:paraId="0152A996" w14:textId="2579EB60" w:rsidR="0084310D" w:rsidRPr="003F2FDB" w:rsidRDefault="0084310D" w:rsidP="00F01AFA">
      <w:pPr>
        <w:pStyle w:val="pf0"/>
        <w:shd w:val="clear" w:color="auto" w:fill="FFB3C7" w:themeFill="accent6" w:themeFillTint="33"/>
        <w:rPr>
          <w:rFonts w:ascii="Arial" w:hAnsi="Arial" w:cs="Arial"/>
          <w:sz w:val="22"/>
          <w:szCs w:val="22"/>
        </w:rPr>
      </w:pPr>
    </w:p>
    <w:p w14:paraId="5B40973D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7F6DE65" w14:textId="77777777" w:rsidR="0084310D" w:rsidRPr="0084310D" w:rsidRDefault="0084310D" w:rsidP="0084310D">
      <w:pPr>
        <w:rPr>
          <w:b/>
          <w:sz w:val="24"/>
          <w:szCs w:val="24"/>
        </w:rPr>
      </w:pPr>
      <w:r w:rsidRPr="0084310D">
        <w:rPr>
          <w:b/>
          <w:sz w:val="24"/>
          <w:szCs w:val="24"/>
        </w:rPr>
        <w:t>General Discussion Instructions</w:t>
      </w:r>
    </w:p>
    <w:p w14:paraId="668FFE48" w14:textId="77777777" w:rsidR="00EF7ECE" w:rsidRDefault="0084310D" w:rsidP="0084310D">
      <w:r w:rsidRPr="0084310D">
        <w:t xml:space="preserve">Please review the current discussion topic/question and post your initial response by 11:55pm Central time on </w:t>
      </w:r>
      <w:r w:rsidR="007F40B6">
        <w:t>Thursday</w:t>
      </w:r>
      <w:r w:rsidRPr="0084310D">
        <w:t xml:space="preserve"> and remember to respond to at least two (2) other classmates’ posts </w:t>
      </w:r>
      <w:r w:rsidR="00EF7ECE">
        <w:t>(</w:t>
      </w:r>
      <w:r w:rsidR="00EF7ECE" w:rsidRPr="00EF7ECE">
        <w:t>r</w:t>
      </w:r>
      <w:r w:rsidR="00EF7ECE" w:rsidRPr="00EF7ECE">
        <w:rPr>
          <w:rStyle w:val="cf01"/>
          <w:rFonts w:ascii="Arial" w:hAnsi="Arial" w:cs="Arial"/>
          <w:sz w:val="22"/>
          <w:szCs w:val="22"/>
        </w:rPr>
        <w:t>espond to at least one peer who has the fewest responses)</w:t>
      </w:r>
      <w:r w:rsidR="00EF7ECE">
        <w:rPr>
          <w:rStyle w:val="cf01"/>
          <w:rFonts w:ascii="Arial" w:hAnsi="Arial" w:cs="Arial"/>
          <w:sz w:val="22"/>
          <w:szCs w:val="22"/>
        </w:rPr>
        <w:t xml:space="preserve"> </w:t>
      </w:r>
      <w:r w:rsidRPr="0084310D">
        <w:t xml:space="preserve">no later than 11:55pm Central time on </w:t>
      </w:r>
      <w:r w:rsidR="007F40B6">
        <w:t>Sunday.</w:t>
      </w:r>
      <w:r w:rsidRPr="0084310D">
        <w:t xml:space="preserve"> </w:t>
      </w:r>
    </w:p>
    <w:p w14:paraId="115F8238" w14:textId="3D1AEEA4" w:rsidR="0084310D" w:rsidRPr="0084310D" w:rsidRDefault="0084310D" w:rsidP="0084310D">
      <w:r w:rsidRPr="0084310D">
        <w:t xml:space="preserve">Your response should be insightful, thoughtful, and analytical.  </w:t>
      </w:r>
      <w:r w:rsidR="007F40B6">
        <w:t>P</w:t>
      </w:r>
      <w:r w:rsidR="007F40B6" w:rsidRPr="007F40B6">
        <w:t>lease note that you will not see your classmates’ messages until you create your initial post.</w:t>
      </w:r>
    </w:p>
    <w:p w14:paraId="144D5587" w14:textId="790ED040" w:rsidR="005066F7" w:rsidRDefault="005066F7" w:rsidP="0084310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Background/Context</w:t>
      </w:r>
    </w:p>
    <w:p w14:paraId="78FCBE2A" w14:textId="0076A7E4" w:rsidR="005066F7" w:rsidRDefault="005066F7" w:rsidP="00F01AFA">
      <w:pPr>
        <w:shd w:val="clear" w:color="auto" w:fill="FFB3C7" w:themeFill="accent6" w:themeFillTint="33"/>
        <w:rPr>
          <w:bCs/>
          <w:i/>
          <w:iCs/>
          <w:sz w:val="20"/>
          <w:szCs w:val="20"/>
        </w:rPr>
      </w:pPr>
    </w:p>
    <w:p w14:paraId="0D5B0B30" w14:textId="22FD8885" w:rsidR="00332B26" w:rsidRPr="00332B26" w:rsidRDefault="00332B26" w:rsidP="0084310D">
      <w:pPr>
        <w:rPr>
          <w:bCs/>
          <w:i/>
          <w:iCs/>
          <w:sz w:val="20"/>
          <w:szCs w:val="20"/>
        </w:rPr>
      </w:pPr>
      <w:r w:rsidRPr="00332B26">
        <w:rPr>
          <w:bCs/>
          <w:i/>
          <w:iCs/>
          <w:sz w:val="20"/>
          <w:szCs w:val="20"/>
          <w:highlight w:val="yellow"/>
        </w:rPr>
        <w:t>Insert discussion Background/Context here.</w:t>
      </w:r>
      <w:r>
        <w:rPr>
          <w:bCs/>
          <w:i/>
          <w:iCs/>
          <w:sz w:val="20"/>
          <w:szCs w:val="20"/>
        </w:rPr>
        <w:t xml:space="preserve"> </w:t>
      </w:r>
    </w:p>
    <w:p w14:paraId="18135079" w14:textId="5F8534F4" w:rsidR="0084310D" w:rsidRDefault="0084310D" w:rsidP="0084310D">
      <w:pPr>
        <w:rPr>
          <w:b/>
          <w:sz w:val="24"/>
          <w:szCs w:val="24"/>
        </w:rPr>
      </w:pPr>
      <w:r w:rsidRPr="0084310D">
        <w:rPr>
          <w:b/>
          <w:sz w:val="24"/>
          <w:szCs w:val="24"/>
        </w:rPr>
        <w:t>Initial Post</w:t>
      </w:r>
    </w:p>
    <w:p w14:paraId="63EC3869" w14:textId="7F9C96AE" w:rsidR="005066F7" w:rsidRPr="00CD4D26" w:rsidRDefault="005066F7" w:rsidP="00F01AFA">
      <w:pPr>
        <w:shd w:val="clear" w:color="auto" w:fill="FFB3C7" w:themeFill="accent6" w:themeFillTint="33"/>
        <w:rPr>
          <w:bCs/>
          <w:i/>
          <w:iCs/>
          <w:sz w:val="24"/>
          <w:szCs w:val="24"/>
        </w:rPr>
      </w:pPr>
    </w:p>
    <w:p w14:paraId="3802F94A" w14:textId="77777777" w:rsidR="0084310D" w:rsidRPr="0084310D" w:rsidRDefault="0084310D" w:rsidP="0084310D">
      <w:r w:rsidRPr="007F40B6">
        <w:rPr>
          <w:highlight w:val="yellow"/>
        </w:rPr>
        <w:t xml:space="preserve">Insert </w:t>
      </w:r>
      <w:r w:rsidR="007F40B6" w:rsidRPr="007F40B6">
        <w:rPr>
          <w:highlight w:val="yellow"/>
        </w:rPr>
        <w:t xml:space="preserve">the discussion board prompt/question </w:t>
      </w:r>
    </w:p>
    <w:p w14:paraId="652262B9" w14:textId="77777777" w:rsidR="0084310D" w:rsidRPr="0084310D" w:rsidRDefault="0084310D" w:rsidP="0084310D">
      <w:pPr>
        <w:rPr>
          <w:b/>
          <w:sz w:val="24"/>
          <w:szCs w:val="24"/>
        </w:rPr>
      </w:pPr>
      <w:r w:rsidRPr="0084310D">
        <w:rPr>
          <w:b/>
          <w:sz w:val="24"/>
          <w:szCs w:val="24"/>
        </w:rPr>
        <w:t>Response Posts</w:t>
      </w:r>
    </w:p>
    <w:p w14:paraId="7332410D" w14:textId="2FAF3957" w:rsidR="0084310D" w:rsidRPr="0084310D" w:rsidRDefault="0084310D" w:rsidP="0084310D">
      <w:r w:rsidRPr="0084310D">
        <w:t xml:space="preserve">Your response to your classmate’s posting must be be thoughtful, substantial, and polite </w:t>
      </w:r>
      <w:r w:rsidR="007F40B6">
        <w:t>–</w:t>
      </w:r>
      <w:r w:rsidRPr="0084310D">
        <w:t xml:space="preserve"> not just a “well done” phrase or “I agree.”</w:t>
      </w:r>
    </w:p>
    <w:p w14:paraId="7F91C205" w14:textId="3773593A" w:rsidR="00BE6983" w:rsidRPr="00F01AFA" w:rsidRDefault="00BE6983" w:rsidP="00F01AFA">
      <w:pPr>
        <w:shd w:val="clear" w:color="auto" w:fill="FFB3C7" w:themeFill="accent6" w:themeFillTint="33"/>
      </w:pPr>
    </w:p>
    <w:p w14:paraId="0F835B49" w14:textId="77777777" w:rsidR="003F2FDB" w:rsidRPr="00F01AFA" w:rsidRDefault="003F2FDB" w:rsidP="00F01AFA">
      <w:pPr>
        <w:shd w:val="clear" w:color="auto" w:fill="FFB3C7" w:themeFill="accent6" w:themeFillTint="33"/>
        <w:rPr>
          <w:b/>
          <w:i/>
          <w:iCs/>
          <w:sz w:val="20"/>
          <w:szCs w:val="20"/>
        </w:rPr>
      </w:pPr>
    </w:p>
    <w:p w14:paraId="457132CA" w14:textId="5BA6226B" w:rsidR="00AC5DB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03046259" w14:textId="554F6F39" w:rsidR="00F72CF7" w:rsidRDefault="00F72CF7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2EE0382E" w14:textId="70B22199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Graded Assignment</w:t>
      </w:r>
    </w:p>
    <w:p w14:paraId="6AD802D7" w14:textId="04441EB1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7BF1F2E7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Instructions</w:t>
      </w:r>
    </w:p>
    <w:p w14:paraId="0C00916A" w14:textId="77777777" w:rsidR="0084310D" w:rsidRPr="0084310D" w:rsidRDefault="0084310D" w:rsidP="0084310D">
      <w:r w:rsidRPr="0084310D">
        <w:rPr>
          <w:highlight w:val="yellow"/>
        </w:rPr>
        <w:t>Insert instructions</w:t>
      </w:r>
      <w:r w:rsidRPr="0084310D">
        <w:t xml:space="preserve"> </w:t>
      </w:r>
    </w:p>
    <w:p w14:paraId="0CD74EFA" w14:textId="77777777" w:rsidR="0084310D" w:rsidRPr="0084310D" w:rsidRDefault="009705D9" w:rsidP="0084310D">
      <w:pPr>
        <w:rPr>
          <w:i/>
          <w:iCs/>
        </w:rPr>
      </w:pPr>
      <w:r>
        <w:t>Due: by</w:t>
      </w:r>
      <w:r w:rsidR="0084310D" w:rsidRPr="0084310D">
        <w:t xml:space="preserve"> 11:55pm Central time on </w:t>
      </w:r>
      <w:r>
        <w:t>Sunday</w:t>
      </w:r>
      <w:r w:rsidR="0084310D" w:rsidRPr="0084310D">
        <w:t xml:space="preserve"> </w:t>
      </w:r>
    </w:p>
    <w:p w14:paraId="6F9F2E99" w14:textId="71F9063E" w:rsidR="002C46C0" w:rsidRDefault="0084310D" w:rsidP="0084310D">
      <w:pPr>
        <w:rPr>
          <w:highlight w:val="yellow"/>
        </w:rPr>
      </w:pPr>
      <w:r w:rsidRPr="0084310D">
        <w:t xml:space="preserve">Total possible points: </w:t>
      </w:r>
      <w:r w:rsidRPr="0084310D">
        <w:rPr>
          <w:highlight w:val="yellow"/>
        </w:rPr>
        <w:t xml:space="preserve">_____ </w:t>
      </w:r>
    </w:p>
    <w:p w14:paraId="055C0E4A" w14:textId="5592A991" w:rsidR="00C81530" w:rsidRPr="00C81530" w:rsidRDefault="00C81530" w:rsidP="0084310D">
      <w:pPr>
        <w:rPr>
          <w:b/>
          <w:bCs/>
        </w:rPr>
      </w:pPr>
      <w:r w:rsidRPr="00C81530">
        <w:rPr>
          <w:b/>
          <w:bCs/>
        </w:rPr>
        <w:t>Purpose</w:t>
      </w:r>
    </w:p>
    <w:p w14:paraId="4209CBB4" w14:textId="35F355A9" w:rsidR="00C81530" w:rsidRPr="00F01AFA" w:rsidRDefault="00C81530" w:rsidP="00F01AFA">
      <w:pPr>
        <w:shd w:val="clear" w:color="auto" w:fill="FFB3C7" w:themeFill="accent6" w:themeFillTint="33"/>
      </w:pPr>
    </w:p>
    <w:p w14:paraId="5329F25C" w14:textId="01233084" w:rsidR="00C81530" w:rsidRDefault="00C81530" w:rsidP="0084310D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>Skills</w:t>
      </w:r>
      <w:r>
        <w:rPr>
          <w:highlight w:val="yellow"/>
        </w:rPr>
        <w:t xml:space="preserve"> State specific skills which the learner will practice. Articulate how these skills can be used in the future in the course, the field, and professional lives, if possible. </w:t>
      </w:r>
    </w:p>
    <w:p w14:paraId="3E08E19D" w14:textId="65C0B706" w:rsidR="00C81530" w:rsidRDefault="00C81530" w:rsidP="0084310D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 xml:space="preserve">Knowledge </w:t>
      </w:r>
      <w:r w:rsidRPr="0026078E">
        <w:rPr>
          <w:highlight w:val="yellow"/>
        </w:rPr>
        <w:t xml:space="preserve">Insert </w:t>
      </w:r>
      <w:r w:rsidR="0026078E" w:rsidRPr="0026078E">
        <w:rPr>
          <w:highlight w:val="yellow"/>
        </w:rPr>
        <w:t xml:space="preserve">the knowledge that the learner will exhibit/reinforce through the activity. </w:t>
      </w:r>
    </w:p>
    <w:p w14:paraId="2D3A40B7" w14:textId="50D78E2F" w:rsidR="0026078E" w:rsidRPr="0026078E" w:rsidRDefault="0026078E" w:rsidP="0084310D">
      <w:pPr>
        <w:rPr>
          <w:b/>
          <w:bCs/>
        </w:rPr>
      </w:pPr>
      <w:r w:rsidRPr="0026078E">
        <w:rPr>
          <w:b/>
          <w:bCs/>
        </w:rPr>
        <w:t>Task</w:t>
      </w:r>
    </w:p>
    <w:p w14:paraId="6C474277" w14:textId="77777777" w:rsidR="0026078E" w:rsidRDefault="0026078E" w:rsidP="0084310D">
      <w:pPr>
        <w:rPr>
          <w:highlight w:val="yellow"/>
        </w:rPr>
      </w:pPr>
      <w:r>
        <w:rPr>
          <w:highlight w:val="yellow"/>
        </w:rPr>
        <w:t xml:space="preserve">Insert a sequenced list of activities learners should perform. </w:t>
      </w:r>
    </w:p>
    <w:p w14:paraId="512C352D" w14:textId="77777777" w:rsidR="0026078E" w:rsidRPr="0026078E" w:rsidRDefault="0026078E" w:rsidP="0084310D">
      <w:pPr>
        <w:rPr>
          <w:b/>
          <w:bCs/>
        </w:rPr>
      </w:pPr>
      <w:r w:rsidRPr="0026078E">
        <w:rPr>
          <w:b/>
          <w:bCs/>
        </w:rPr>
        <w:t xml:space="preserve">Evaluation Criteria </w:t>
      </w:r>
    </w:p>
    <w:p w14:paraId="78768FE4" w14:textId="1732CBCB" w:rsidR="0026078E" w:rsidRPr="0026078E" w:rsidRDefault="0026078E" w:rsidP="0084310D">
      <w:pPr>
        <w:rPr>
          <w:highlight w:val="yellow"/>
        </w:rPr>
      </w:pPr>
      <w:r>
        <w:rPr>
          <w:highlight w:val="yellow"/>
        </w:rPr>
        <w:t xml:space="preserve">Insert criteria for success, including characteristics of the final product. Reference the grading rubric. </w:t>
      </w:r>
    </w:p>
    <w:p w14:paraId="24EC94C4" w14:textId="7BDA4489" w:rsidR="00AC5DBA" w:rsidRPr="00F01AF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628E2DA3" w14:textId="6635A1F8" w:rsidR="00AC5DBA" w:rsidRPr="00F01AF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F2B4EB7" w14:textId="659A1204" w:rsidR="00E5207A" w:rsidRDefault="00E5207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39B60AB4" w14:textId="77777777" w:rsidR="00AC5DBA" w:rsidRPr="002C46C0" w:rsidRDefault="00AC5DBA" w:rsidP="0084310D">
      <w:pPr>
        <w:rPr>
          <w:sz w:val="20"/>
          <w:szCs w:val="20"/>
        </w:rPr>
      </w:pPr>
    </w:p>
    <w:p w14:paraId="29525F3E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Project Milestone/Group Assignment/Etc.</w:t>
      </w:r>
    </w:p>
    <w:p w14:paraId="581C8AF7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A0BFD78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Instructions</w:t>
      </w:r>
    </w:p>
    <w:p w14:paraId="1907D956" w14:textId="77777777" w:rsidR="0084310D" w:rsidRPr="0084310D" w:rsidRDefault="0084310D" w:rsidP="0084310D">
      <w:r w:rsidRPr="0084310D">
        <w:rPr>
          <w:highlight w:val="yellow"/>
        </w:rPr>
        <w:t>Insert instructions</w:t>
      </w:r>
      <w:r w:rsidRPr="0084310D">
        <w:t xml:space="preserve"> </w:t>
      </w:r>
    </w:p>
    <w:p w14:paraId="5D296B91" w14:textId="77777777" w:rsidR="0084310D" w:rsidRPr="0084310D" w:rsidRDefault="009705D9" w:rsidP="0084310D">
      <w:pPr>
        <w:rPr>
          <w:i/>
          <w:iCs/>
        </w:rPr>
      </w:pPr>
      <w:r>
        <w:t>D</w:t>
      </w:r>
      <w:r w:rsidR="0084310D" w:rsidRPr="0084310D">
        <w:t>ue</w:t>
      </w:r>
      <w:r>
        <w:t>:</w:t>
      </w:r>
      <w:r w:rsidR="0084310D" w:rsidRPr="0084310D">
        <w:t xml:space="preserve"> by 11:55pm Central time on </w:t>
      </w:r>
      <w:r w:rsidRPr="009705D9">
        <w:t>Sunday</w:t>
      </w:r>
    </w:p>
    <w:p w14:paraId="191083C7" w14:textId="4B836FD8" w:rsidR="0084310D" w:rsidRDefault="0084310D" w:rsidP="0084310D">
      <w:pPr>
        <w:rPr>
          <w:highlight w:val="yellow"/>
        </w:rPr>
      </w:pPr>
      <w:r w:rsidRPr="0084310D">
        <w:t xml:space="preserve">Total possible points: </w:t>
      </w:r>
      <w:r w:rsidRPr="0084310D">
        <w:rPr>
          <w:highlight w:val="yellow"/>
        </w:rPr>
        <w:t xml:space="preserve">_____ </w:t>
      </w:r>
    </w:p>
    <w:p w14:paraId="0B0C2DB3" w14:textId="77777777" w:rsidR="0026078E" w:rsidRPr="00C81530" w:rsidRDefault="0026078E" w:rsidP="0026078E">
      <w:pPr>
        <w:rPr>
          <w:b/>
          <w:bCs/>
        </w:rPr>
      </w:pPr>
      <w:r w:rsidRPr="00C81530">
        <w:rPr>
          <w:b/>
          <w:bCs/>
        </w:rPr>
        <w:t>Purpose</w:t>
      </w:r>
    </w:p>
    <w:p w14:paraId="6D41E3D9" w14:textId="77777777" w:rsidR="0026078E" w:rsidRDefault="0026078E" w:rsidP="0026078E">
      <w:pPr>
        <w:rPr>
          <w:highlight w:val="yellow"/>
        </w:rPr>
      </w:pPr>
    </w:p>
    <w:p w14:paraId="13CEE20A" w14:textId="77777777" w:rsidR="0026078E" w:rsidRDefault="0026078E" w:rsidP="0026078E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>Skills</w:t>
      </w:r>
      <w:r>
        <w:rPr>
          <w:highlight w:val="yellow"/>
        </w:rPr>
        <w:t xml:space="preserve"> State specific skills which the learner will practice. Articulate how these skills can be used in the future in the course, the field, and professional lives, if possible. </w:t>
      </w:r>
    </w:p>
    <w:p w14:paraId="02C243D2" w14:textId="77777777" w:rsidR="0026078E" w:rsidRDefault="0026078E" w:rsidP="0026078E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 xml:space="preserve">Knowledge </w:t>
      </w:r>
      <w:r w:rsidRPr="0026078E">
        <w:rPr>
          <w:highlight w:val="yellow"/>
        </w:rPr>
        <w:t xml:space="preserve">Insert the knowledge that the learner will exhibit/reinforce through the activity. </w:t>
      </w:r>
    </w:p>
    <w:p w14:paraId="71B08CE1" w14:textId="77777777" w:rsidR="0026078E" w:rsidRPr="0026078E" w:rsidRDefault="0026078E" w:rsidP="0026078E">
      <w:pPr>
        <w:rPr>
          <w:b/>
          <w:bCs/>
        </w:rPr>
      </w:pPr>
      <w:r w:rsidRPr="0026078E">
        <w:rPr>
          <w:b/>
          <w:bCs/>
        </w:rPr>
        <w:t>Task</w:t>
      </w:r>
    </w:p>
    <w:p w14:paraId="1D19796C" w14:textId="057C2AD2" w:rsidR="0026078E" w:rsidRDefault="0026078E" w:rsidP="0026078E">
      <w:pPr>
        <w:rPr>
          <w:highlight w:val="yellow"/>
        </w:rPr>
      </w:pPr>
      <w:r>
        <w:rPr>
          <w:highlight w:val="yellow"/>
        </w:rPr>
        <w:t xml:space="preserve">Insert a sequenced list of activities learners should perform. </w:t>
      </w:r>
    </w:p>
    <w:p w14:paraId="07837C4E" w14:textId="351FDB87" w:rsidR="0026078E" w:rsidRDefault="0026078E" w:rsidP="0026078E">
      <w:pPr>
        <w:rPr>
          <w:highlight w:val="yellow"/>
        </w:rPr>
      </w:pPr>
      <w:r>
        <w:rPr>
          <w:highlight w:val="yellow"/>
        </w:rPr>
        <w:t xml:space="preserve">Consider including how each </w:t>
      </w:r>
      <w:r w:rsidRPr="07B03FE3">
        <w:rPr>
          <w:highlight w:val="yellow"/>
        </w:rPr>
        <w:t>learner</w:t>
      </w:r>
      <w:r>
        <w:rPr>
          <w:highlight w:val="yellow"/>
        </w:rPr>
        <w:t xml:space="preserve"> will be organized into groups, how interim and peer assessments will be conducted, and how learners will be individually and collectively evaluated and monitored. </w:t>
      </w:r>
    </w:p>
    <w:p w14:paraId="7553DB01" w14:textId="77777777" w:rsidR="0026078E" w:rsidRPr="0026078E" w:rsidRDefault="0026078E" w:rsidP="0026078E">
      <w:pPr>
        <w:rPr>
          <w:b/>
          <w:bCs/>
        </w:rPr>
      </w:pPr>
      <w:r w:rsidRPr="0026078E">
        <w:rPr>
          <w:b/>
          <w:bCs/>
        </w:rPr>
        <w:t xml:space="preserve">Evaluation Criteria </w:t>
      </w:r>
    </w:p>
    <w:p w14:paraId="2D05AD1A" w14:textId="77777777" w:rsidR="0026078E" w:rsidRPr="0026078E" w:rsidRDefault="0026078E" w:rsidP="0026078E">
      <w:pPr>
        <w:rPr>
          <w:highlight w:val="yellow"/>
        </w:rPr>
      </w:pPr>
      <w:r>
        <w:rPr>
          <w:highlight w:val="yellow"/>
        </w:rPr>
        <w:t xml:space="preserve">Insert criteria for success, including characteristics of the final product. Reference the grading rubric. </w:t>
      </w:r>
    </w:p>
    <w:p w14:paraId="329387FA" w14:textId="77777777" w:rsidR="003F2FDB" w:rsidRPr="00F01AFA" w:rsidRDefault="003F2FDB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6B2FAE2C" w14:textId="77777777" w:rsidR="00AC5DB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7C9E51B0" w14:textId="0861DC31" w:rsidR="00AC5DBA" w:rsidRPr="003F2FDB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299C2490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Quiz/Test/Exam</w:t>
      </w:r>
    </w:p>
    <w:p w14:paraId="663375C9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F3A992D" w14:textId="77777777" w:rsidR="0084310D" w:rsidRPr="0084310D" w:rsidRDefault="0084310D" w:rsidP="0084310D">
      <w:pPr>
        <w:rPr>
          <w:b/>
          <w:bCs/>
          <w:i/>
          <w:iCs/>
        </w:rPr>
      </w:pPr>
      <w:r w:rsidRPr="0084310D">
        <w:rPr>
          <w:b/>
          <w:bCs/>
          <w:i/>
          <w:iCs/>
        </w:rPr>
        <w:t>Instructions</w:t>
      </w:r>
    </w:p>
    <w:p w14:paraId="69F3402D" w14:textId="5A9BFFD4" w:rsidR="00E42C49" w:rsidRDefault="0084310D" w:rsidP="0084310D">
      <w:pPr>
        <w:rPr>
          <w:highlight w:val="yellow"/>
        </w:rPr>
      </w:pPr>
      <w:r w:rsidRPr="0084310D">
        <w:rPr>
          <w:highlight w:val="yellow"/>
        </w:rPr>
        <w:t>Insert instructions</w:t>
      </w:r>
      <w:r w:rsidR="009705D9">
        <w:rPr>
          <w:highlight w:val="yellow"/>
        </w:rPr>
        <w:t xml:space="preserve"> for students</w:t>
      </w:r>
      <w:r w:rsidRPr="0084310D">
        <w:rPr>
          <w:highlight w:val="yellow"/>
        </w:rPr>
        <w:t>. Attach quiz or test file with answer key separately</w:t>
      </w:r>
      <w:r w:rsidR="009705D9">
        <w:rPr>
          <w:highlight w:val="yellow"/>
        </w:rPr>
        <w:t xml:space="preserve">. </w:t>
      </w:r>
      <w:r w:rsidR="00E42C49">
        <w:rPr>
          <w:highlight w:val="yellow"/>
        </w:rPr>
        <w:t xml:space="preserve">Answer keys should be provided for all quiz formats, including a grading guide for short answers or essay responses. </w:t>
      </w:r>
    </w:p>
    <w:p w14:paraId="66134889" w14:textId="18FE2C39" w:rsidR="0084310D" w:rsidRDefault="0084310D" w:rsidP="00F01AFA">
      <w:pPr>
        <w:shd w:val="clear" w:color="auto" w:fill="FFB3C7" w:themeFill="accent6" w:themeFillTint="33"/>
      </w:pPr>
    </w:p>
    <w:p w14:paraId="208A6BB3" w14:textId="20771132" w:rsidR="0026078E" w:rsidRDefault="0026078E" w:rsidP="0084310D">
      <w:r>
        <w:t xml:space="preserve">Quiz Name: </w:t>
      </w:r>
    </w:p>
    <w:p w14:paraId="12DB72A6" w14:textId="7D5A60E2" w:rsidR="0026078E" w:rsidRDefault="0026078E" w:rsidP="0084310D">
      <w:r>
        <w:t xml:space="preserve">Quiz Description (for students): </w:t>
      </w:r>
    </w:p>
    <w:p w14:paraId="0F43B4CB" w14:textId="14E1B74A" w:rsidR="0026078E" w:rsidRDefault="0026078E" w:rsidP="0084310D">
      <w:r>
        <w:t>Time limit (Yes/NO, if yes, duration):</w:t>
      </w:r>
    </w:p>
    <w:p w14:paraId="183C1E4C" w14:textId="6E10C851" w:rsidR="0026078E" w:rsidRDefault="0026078E" w:rsidP="0084310D">
      <w:r>
        <w:t>Grade (total points):</w:t>
      </w:r>
    </w:p>
    <w:p w14:paraId="70C5B492" w14:textId="009EFB06" w:rsidR="0026078E" w:rsidRDefault="0026078E" w:rsidP="0084310D">
      <w:r>
        <w:t>Grade to pass (if applicable):</w:t>
      </w:r>
    </w:p>
    <w:p w14:paraId="609DC7B7" w14:textId="32414FDA" w:rsidR="0026078E" w:rsidRDefault="0026078E" w:rsidP="0084310D">
      <w:r>
        <w:t xml:space="preserve">Attempts allowed: </w:t>
      </w:r>
    </w:p>
    <w:p w14:paraId="0EA119FE" w14:textId="0158DB1E" w:rsidR="0026078E" w:rsidRDefault="0026078E" w:rsidP="0084310D">
      <w:r>
        <w:t xml:space="preserve">Number of questions per page (default is 5): </w:t>
      </w:r>
    </w:p>
    <w:p w14:paraId="48DAB529" w14:textId="55AA74F5" w:rsidR="00BE6983" w:rsidRDefault="00BE6983" w:rsidP="0084310D">
      <w:r>
        <w:t xml:space="preserve">Shuffle withing questions (Yes/No): </w:t>
      </w:r>
    </w:p>
    <w:p w14:paraId="0755ACFB" w14:textId="428D2CD9" w:rsidR="00BE6983" w:rsidRDefault="00BE6983" w:rsidP="0084310D">
      <w:r>
        <w:t xml:space="preserve">Review Options: Note any changes to the below default settings. </w:t>
      </w:r>
    </w:p>
    <w:p w14:paraId="052B892E" w14:textId="38BA96DC" w:rsidR="00BE6983" w:rsidRDefault="00BE6983" w:rsidP="0084310D">
      <w:r>
        <w:rPr>
          <w:noProof/>
        </w:rPr>
        <w:drawing>
          <wp:inline distT="0" distB="0" distL="0" distR="0" wp14:anchorId="693A4378" wp14:editId="2D7FA770">
            <wp:extent cx="5943600" cy="1301115"/>
            <wp:effectExtent l="0" t="0" r="0" b="0"/>
            <wp:docPr id="1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8CE9" w14:textId="77777777" w:rsidR="0084310D" w:rsidRPr="0084310D" w:rsidRDefault="0084310D" w:rsidP="0084310D">
      <w:pPr>
        <w:rPr>
          <w:highlight w:val="yellow"/>
        </w:rPr>
      </w:pPr>
      <w:r w:rsidRPr="0084310D">
        <w:t>Due</w:t>
      </w:r>
      <w:r w:rsidRPr="007F40B6">
        <w:t xml:space="preserve">: </w:t>
      </w:r>
      <w:r w:rsidR="007F40B6" w:rsidRPr="007F40B6">
        <w:t>by 11:55 p.m. Central time on Sunday</w:t>
      </w:r>
    </w:p>
    <w:p w14:paraId="047471A8" w14:textId="77777777" w:rsidR="0084310D" w:rsidRPr="0084310D" w:rsidRDefault="0084310D" w:rsidP="003F2FDB">
      <w:pPr>
        <w:pStyle w:val="Heading3"/>
        <w:jc w:val="center"/>
      </w:pPr>
      <w:bookmarkStart w:id="8" w:name="_Toc127958643"/>
      <w:r w:rsidRPr="0084310D">
        <w:t>Summary and Look Ahead</w:t>
      </w:r>
      <w:bookmarkEnd w:id="8"/>
    </w:p>
    <w:p w14:paraId="0238F78D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Summary</w:t>
      </w:r>
    </w:p>
    <w:p w14:paraId="5E7D9491" w14:textId="522B7FF5" w:rsidR="0084310D" w:rsidRDefault="0084310D" w:rsidP="0084310D">
      <w:pPr>
        <w:rPr>
          <w:i/>
          <w:iCs/>
          <w:highlight w:val="yellow"/>
        </w:rPr>
      </w:pPr>
      <w:r w:rsidRPr="0084310D">
        <w:rPr>
          <w:i/>
          <w:iCs/>
          <w:highlight w:val="yellow"/>
        </w:rPr>
        <w:t>Insert a brief summary of the topics and activities for this module, and how they prepare students for the upcoming module.</w:t>
      </w:r>
      <w:r w:rsidR="001B67B4">
        <w:rPr>
          <w:i/>
          <w:iCs/>
          <w:highlight w:val="yellow"/>
        </w:rPr>
        <w:t xml:space="preserve"> Prompt learners to reflect on their learning, including breakthroughs or challenges, and connect that learning to the course goals. </w:t>
      </w:r>
    </w:p>
    <w:p w14:paraId="2E840916" w14:textId="1575664D" w:rsidR="00BE6983" w:rsidRPr="00F01AFA" w:rsidRDefault="00BE6983" w:rsidP="00F01AFA">
      <w:pPr>
        <w:shd w:val="clear" w:color="auto" w:fill="FFB3C7" w:themeFill="accent6" w:themeFillTint="33"/>
        <w:rPr>
          <w:b/>
          <w:bCs/>
        </w:rPr>
      </w:pPr>
    </w:p>
    <w:p w14:paraId="3B39437D" w14:textId="2C6967CB" w:rsidR="003F2FDB" w:rsidRPr="003F2FDB" w:rsidRDefault="003F2FDB" w:rsidP="00F01AFA">
      <w:pPr>
        <w:pStyle w:val="pf0"/>
        <w:shd w:val="clear" w:color="auto" w:fill="FFB3C7" w:themeFill="accent6" w:themeFillTint="33"/>
        <w:rPr>
          <w:rFonts w:ascii="Arial" w:hAnsi="Arial" w:cs="Arial"/>
          <w:i/>
          <w:iCs/>
          <w:sz w:val="22"/>
          <w:szCs w:val="22"/>
        </w:rPr>
      </w:pPr>
    </w:p>
    <w:p w14:paraId="1EDEEA9A" w14:textId="77777777" w:rsidR="003F2FDB" w:rsidRPr="003F2FDB" w:rsidRDefault="003F2FDB" w:rsidP="00F01AFA">
      <w:pPr>
        <w:pStyle w:val="pf0"/>
        <w:shd w:val="clear" w:color="auto" w:fill="FFB3C7" w:themeFill="accent6" w:themeFillTint="33"/>
        <w:rPr>
          <w:rFonts w:ascii="Arial" w:hAnsi="Arial" w:cs="Arial"/>
          <w:i/>
          <w:iCs/>
          <w:sz w:val="22"/>
          <w:szCs w:val="22"/>
        </w:rPr>
      </w:pPr>
    </w:p>
    <w:p w14:paraId="4D011D3F" w14:textId="789B6D66" w:rsidR="003F2FDB" w:rsidRPr="00F01AFA" w:rsidRDefault="003F2FDB" w:rsidP="00F01AFA">
      <w:pPr>
        <w:shd w:val="clear" w:color="auto" w:fill="FFB3C7" w:themeFill="accent6" w:themeFillTint="33"/>
        <w:rPr>
          <w:i/>
          <w:iCs/>
        </w:rPr>
      </w:pPr>
    </w:p>
    <w:p w14:paraId="12B96F4C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Looking Ahead</w:t>
      </w:r>
    </w:p>
    <w:p w14:paraId="4ECF5041" w14:textId="4AE17B17" w:rsidR="0084310D" w:rsidRPr="0084310D" w:rsidRDefault="0084310D" w:rsidP="0084310D">
      <w:r w:rsidRPr="0084310D">
        <w:rPr>
          <w:i/>
          <w:iCs/>
          <w:highlight w:val="yellow"/>
        </w:rPr>
        <w:t>Insert a brief preview of the topics and activities for the next module. Include reminders about projects or upcoming activities.</w:t>
      </w:r>
    </w:p>
    <w:p w14:paraId="02469CF7" w14:textId="77777777" w:rsidR="0084310D" w:rsidRPr="0084310D" w:rsidRDefault="0084310D" w:rsidP="00F01AFA">
      <w:pPr>
        <w:pStyle w:val="Heading2"/>
        <w:shd w:val="clear" w:color="auto" w:fill="FFB3C7" w:themeFill="accent6" w:themeFillTint="33"/>
      </w:pPr>
    </w:p>
    <w:sectPr w:rsidR="0084310D" w:rsidRPr="0084310D" w:rsidSect="00E17B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7729E" w14:textId="77777777" w:rsidR="00B04429" w:rsidRDefault="00B04429" w:rsidP="00BC3918">
      <w:r>
        <w:separator/>
      </w:r>
    </w:p>
    <w:p w14:paraId="7F451D38" w14:textId="77777777" w:rsidR="00B04429" w:rsidRDefault="00B04429"/>
  </w:endnote>
  <w:endnote w:type="continuationSeparator" w:id="0">
    <w:p w14:paraId="320D8C68" w14:textId="77777777" w:rsidR="00B04429" w:rsidRDefault="00B04429" w:rsidP="00BC3918">
      <w:r>
        <w:continuationSeparator/>
      </w:r>
    </w:p>
    <w:p w14:paraId="4CD03478" w14:textId="77777777" w:rsidR="00B04429" w:rsidRDefault="00B04429"/>
  </w:endnote>
  <w:endnote w:type="continuationNotice" w:id="1">
    <w:p w14:paraId="58D77F7F" w14:textId="77777777" w:rsidR="00B04429" w:rsidRDefault="00B0442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B74C0" w14:textId="77777777" w:rsidR="00EC229B" w:rsidRDefault="00EC22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41641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DFCF29" w14:textId="51BB4384" w:rsidR="004936DF" w:rsidRDefault="004936DF" w:rsidP="00402C98">
            <w:pPr>
              <w:pStyle w:val="Footer"/>
              <w:jc w:val="right"/>
            </w:pPr>
            <w:r w:rsidRPr="004936DF">
              <w:t xml:space="preserve">Page </w:t>
            </w:r>
            <w:r w:rsidRPr="004936DF">
              <w:fldChar w:fldCharType="begin"/>
            </w:r>
            <w:r w:rsidRPr="004936DF">
              <w:instrText xml:space="preserve"> PAGE </w:instrText>
            </w:r>
            <w:r w:rsidRPr="004936DF">
              <w:fldChar w:fldCharType="separate"/>
            </w:r>
            <w:r w:rsidR="007257D1">
              <w:rPr>
                <w:noProof/>
              </w:rPr>
              <w:t>12</w:t>
            </w:r>
            <w:r w:rsidRPr="004936DF">
              <w:fldChar w:fldCharType="end"/>
            </w:r>
            <w:r w:rsidRPr="004936DF">
              <w:t xml:space="preserve"> of </w:t>
            </w:r>
            <w:r w:rsidR="00EC229B">
              <w:fldChar w:fldCharType="begin"/>
            </w:r>
            <w:r w:rsidR="00EC229B">
              <w:instrText xml:space="preserve"> NUMPAGES  </w:instrText>
            </w:r>
            <w:r w:rsidR="00EC229B">
              <w:fldChar w:fldCharType="separate"/>
            </w:r>
            <w:r w:rsidR="007257D1">
              <w:rPr>
                <w:noProof/>
              </w:rPr>
              <w:t>13</w:t>
            </w:r>
            <w:r w:rsidR="00EC229B">
              <w:rPr>
                <w:noProof/>
              </w:rPr>
              <w:fldChar w:fldCharType="end"/>
            </w:r>
          </w:p>
        </w:sdtContent>
      </w:sdt>
    </w:sdtContent>
  </w:sdt>
  <w:p w14:paraId="2E1B2C1E" w14:textId="77777777" w:rsidR="00414B62" w:rsidRDefault="00414B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7481" w14:textId="3067AFA0" w:rsidR="00402C98" w:rsidRDefault="00402C98" w:rsidP="00402C98">
    <w:pPr>
      <w:pStyle w:val="Footer"/>
      <w:jc w:val="right"/>
    </w:pPr>
    <w:r w:rsidRPr="004936DF">
      <w:t xml:space="preserve">Page </w:t>
    </w:r>
    <w:r w:rsidRPr="004936DF">
      <w:fldChar w:fldCharType="begin"/>
    </w:r>
    <w:r w:rsidRPr="004936DF">
      <w:instrText xml:space="preserve"> PAGE </w:instrText>
    </w:r>
    <w:r w:rsidRPr="004936DF">
      <w:fldChar w:fldCharType="separate"/>
    </w:r>
    <w:r w:rsidR="00954255">
      <w:rPr>
        <w:noProof/>
      </w:rPr>
      <w:t>1</w:t>
    </w:r>
    <w:r w:rsidRPr="004936DF">
      <w:fldChar w:fldCharType="end"/>
    </w:r>
    <w:r w:rsidRPr="004936DF">
      <w:t xml:space="preserve"> of </w:t>
    </w:r>
    <w:r w:rsidR="00EC229B">
      <w:fldChar w:fldCharType="begin"/>
    </w:r>
    <w:r w:rsidR="00EC229B">
      <w:instrText xml:space="preserve"> NUMPAGES  </w:instrText>
    </w:r>
    <w:r w:rsidR="00EC229B">
      <w:fldChar w:fldCharType="separate"/>
    </w:r>
    <w:r w:rsidR="00954255">
      <w:rPr>
        <w:noProof/>
      </w:rPr>
      <w:t>13</w:t>
    </w:r>
    <w:r w:rsidR="00EC229B">
      <w:rPr>
        <w:noProof/>
      </w:rPr>
      <w:fldChar w:fldCharType="end"/>
    </w:r>
  </w:p>
  <w:p w14:paraId="58E17611" w14:textId="77777777" w:rsidR="00402C98" w:rsidRDefault="00402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05CFE" w14:textId="77777777" w:rsidR="00B04429" w:rsidRDefault="00B04429" w:rsidP="00BC3918">
      <w:r>
        <w:separator/>
      </w:r>
    </w:p>
    <w:p w14:paraId="286C3BF7" w14:textId="77777777" w:rsidR="00B04429" w:rsidRDefault="00B04429"/>
  </w:footnote>
  <w:footnote w:type="continuationSeparator" w:id="0">
    <w:p w14:paraId="091C36CE" w14:textId="77777777" w:rsidR="00B04429" w:rsidRDefault="00B04429" w:rsidP="00BC3918">
      <w:r>
        <w:continuationSeparator/>
      </w:r>
    </w:p>
    <w:p w14:paraId="1A6F3B67" w14:textId="77777777" w:rsidR="00B04429" w:rsidRDefault="00B04429"/>
  </w:footnote>
  <w:footnote w:type="continuationNotice" w:id="1">
    <w:p w14:paraId="0A31C382" w14:textId="77777777" w:rsidR="00B04429" w:rsidRDefault="00B0442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9B407" w14:textId="77777777" w:rsidR="00EC229B" w:rsidRDefault="00EC22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D575" w14:textId="77777777" w:rsidR="00414B62" w:rsidRDefault="00414B62" w:rsidP="002F391E">
    <w:pPr>
      <w:pStyle w:val="Header"/>
      <w:spacing w:before="0" w:after="0"/>
      <w:ind w:left="-14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95FB0" w14:textId="77777777" w:rsidR="001342A3" w:rsidRDefault="001342A3" w:rsidP="001342A3">
    <w:pPr>
      <w:pStyle w:val="Header"/>
      <w:spacing w:before="0" w:after="0"/>
      <w:ind w:left="-1440"/>
    </w:pPr>
    <w:r>
      <w:rPr>
        <w:noProof/>
      </w:rPr>
      <w:drawing>
        <wp:inline distT="0" distB="0" distL="0" distR="0" wp14:anchorId="3886C2B7" wp14:editId="24E8A606">
          <wp:extent cx="7772400" cy="917448"/>
          <wp:effectExtent l="0" t="0" r="0" b="0"/>
          <wp:docPr id="2" name="Picture 3" descr="Logo for Aurora University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llabus_header_portrai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17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6703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7939EF"/>
    <w:multiLevelType w:val="hybridMultilevel"/>
    <w:tmpl w:val="6696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314"/>
    <w:multiLevelType w:val="multilevel"/>
    <w:tmpl w:val="CF96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42CC9"/>
    <w:multiLevelType w:val="multilevel"/>
    <w:tmpl w:val="BEA66F1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327043"/>
    <w:multiLevelType w:val="multilevel"/>
    <w:tmpl w:val="1B2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F50F3"/>
    <w:multiLevelType w:val="hybridMultilevel"/>
    <w:tmpl w:val="6A7C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97A0F"/>
    <w:multiLevelType w:val="multilevel"/>
    <w:tmpl w:val="A5846758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291776"/>
    <w:multiLevelType w:val="multilevel"/>
    <w:tmpl w:val="7A6A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A5CA0"/>
    <w:multiLevelType w:val="multilevel"/>
    <w:tmpl w:val="567C4EE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51A43"/>
    <w:multiLevelType w:val="hybridMultilevel"/>
    <w:tmpl w:val="575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E5F1C"/>
    <w:multiLevelType w:val="multilevel"/>
    <w:tmpl w:val="FF94778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AF3DFF"/>
    <w:multiLevelType w:val="hybridMultilevel"/>
    <w:tmpl w:val="62C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D4C24"/>
    <w:multiLevelType w:val="hybridMultilevel"/>
    <w:tmpl w:val="AF72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3768F"/>
    <w:multiLevelType w:val="multilevel"/>
    <w:tmpl w:val="3334A0FA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10CDD"/>
    <w:multiLevelType w:val="hybridMultilevel"/>
    <w:tmpl w:val="5684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82E0A"/>
    <w:multiLevelType w:val="hybridMultilevel"/>
    <w:tmpl w:val="ED68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17A2D"/>
    <w:multiLevelType w:val="multilevel"/>
    <w:tmpl w:val="BEA2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E1655"/>
    <w:multiLevelType w:val="hybridMultilevel"/>
    <w:tmpl w:val="BC6C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060B6"/>
    <w:multiLevelType w:val="hybridMultilevel"/>
    <w:tmpl w:val="DFB2400C"/>
    <w:lvl w:ilvl="0" w:tplc="8A683B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AA3D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4EEEB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1E5B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B6671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B34F8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83818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192B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9204E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9" w15:restartNumberingAfterBreak="0">
    <w:nsid w:val="78484346"/>
    <w:multiLevelType w:val="hybridMultilevel"/>
    <w:tmpl w:val="4AA4E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C21DD9"/>
    <w:multiLevelType w:val="multilevel"/>
    <w:tmpl w:val="8FEE464E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17"/>
  </w:num>
  <w:num w:numId="12">
    <w:abstractNumId w:val="12"/>
  </w:num>
  <w:num w:numId="13">
    <w:abstractNumId w:val="15"/>
  </w:num>
  <w:num w:numId="14">
    <w:abstractNumId w:val="19"/>
  </w:num>
  <w:num w:numId="15">
    <w:abstractNumId w:val="14"/>
  </w:num>
  <w:num w:numId="16">
    <w:abstractNumId w:val="4"/>
  </w:num>
  <w:num w:numId="17">
    <w:abstractNumId w:val="16"/>
  </w:num>
  <w:num w:numId="18">
    <w:abstractNumId w:val="7"/>
  </w:num>
  <w:num w:numId="19">
    <w:abstractNumId w:val="9"/>
  </w:num>
  <w:num w:numId="20">
    <w:abstractNumId w:val="18"/>
  </w:num>
  <w:num w:numId="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tmar, Kim">
    <w15:presenceInfo w15:providerId="AD" w15:userId="S::katmar@wiley.com::e9bd2a5f-9f0f-4e3a-a009-37728a4d9f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FFE"/>
    <w:rsid w:val="00003B33"/>
    <w:rsid w:val="00015B9E"/>
    <w:rsid w:val="000172B2"/>
    <w:rsid w:val="00024C24"/>
    <w:rsid w:val="0003122E"/>
    <w:rsid w:val="00033E50"/>
    <w:rsid w:val="0005364F"/>
    <w:rsid w:val="000572DE"/>
    <w:rsid w:val="00072D06"/>
    <w:rsid w:val="000C5847"/>
    <w:rsid w:val="000D7DCC"/>
    <w:rsid w:val="000E3FE5"/>
    <w:rsid w:val="0010787D"/>
    <w:rsid w:val="001116A0"/>
    <w:rsid w:val="0011478D"/>
    <w:rsid w:val="001159FB"/>
    <w:rsid w:val="001342A3"/>
    <w:rsid w:val="0014252A"/>
    <w:rsid w:val="00143803"/>
    <w:rsid w:val="00166BF5"/>
    <w:rsid w:val="00171C5A"/>
    <w:rsid w:val="00174945"/>
    <w:rsid w:val="001829D0"/>
    <w:rsid w:val="001973BD"/>
    <w:rsid w:val="001B645E"/>
    <w:rsid w:val="001B67B4"/>
    <w:rsid w:val="001C7673"/>
    <w:rsid w:val="001D0142"/>
    <w:rsid w:val="001F4849"/>
    <w:rsid w:val="001F7DB5"/>
    <w:rsid w:val="00222EAE"/>
    <w:rsid w:val="0024648F"/>
    <w:rsid w:val="00250243"/>
    <w:rsid w:val="002528F8"/>
    <w:rsid w:val="00253CC9"/>
    <w:rsid w:val="002604D9"/>
    <w:rsid w:val="0026078E"/>
    <w:rsid w:val="002975DA"/>
    <w:rsid w:val="002C46C0"/>
    <w:rsid w:val="002C7CD0"/>
    <w:rsid w:val="002D13B9"/>
    <w:rsid w:val="002E4CD1"/>
    <w:rsid w:val="002F0BBC"/>
    <w:rsid w:val="002F160B"/>
    <w:rsid w:val="002F391E"/>
    <w:rsid w:val="003052BB"/>
    <w:rsid w:val="00316029"/>
    <w:rsid w:val="00332B26"/>
    <w:rsid w:val="00333F45"/>
    <w:rsid w:val="00336EAD"/>
    <w:rsid w:val="00351131"/>
    <w:rsid w:val="00355985"/>
    <w:rsid w:val="0037794E"/>
    <w:rsid w:val="00377AA4"/>
    <w:rsid w:val="0038155B"/>
    <w:rsid w:val="00397B4B"/>
    <w:rsid w:val="003A41FD"/>
    <w:rsid w:val="003D348D"/>
    <w:rsid w:val="003F2FDB"/>
    <w:rsid w:val="003F3247"/>
    <w:rsid w:val="003F6D70"/>
    <w:rsid w:val="00402C98"/>
    <w:rsid w:val="00414B62"/>
    <w:rsid w:val="00437DD8"/>
    <w:rsid w:val="00444A1C"/>
    <w:rsid w:val="004509E0"/>
    <w:rsid w:val="00467E85"/>
    <w:rsid w:val="004761D4"/>
    <w:rsid w:val="004805D1"/>
    <w:rsid w:val="0048404F"/>
    <w:rsid w:val="004936DF"/>
    <w:rsid w:val="00496D4C"/>
    <w:rsid w:val="004A5A26"/>
    <w:rsid w:val="004A648C"/>
    <w:rsid w:val="004B0AAD"/>
    <w:rsid w:val="004B1F97"/>
    <w:rsid w:val="004B3570"/>
    <w:rsid w:val="004C52C3"/>
    <w:rsid w:val="004E5333"/>
    <w:rsid w:val="004F082F"/>
    <w:rsid w:val="004F10CF"/>
    <w:rsid w:val="004F7785"/>
    <w:rsid w:val="005066F7"/>
    <w:rsid w:val="00507DCE"/>
    <w:rsid w:val="0051341D"/>
    <w:rsid w:val="00513D73"/>
    <w:rsid w:val="00514AC7"/>
    <w:rsid w:val="00514C9E"/>
    <w:rsid w:val="00546FB4"/>
    <w:rsid w:val="00550009"/>
    <w:rsid w:val="00560913"/>
    <w:rsid w:val="00572739"/>
    <w:rsid w:val="00581623"/>
    <w:rsid w:val="00582DC4"/>
    <w:rsid w:val="005939A2"/>
    <w:rsid w:val="005E2B3B"/>
    <w:rsid w:val="005F628E"/>
    <w:rsid w:val="005F695B"/>
    <w:rsid w:val="005F7AF9"/>
    <w:rsid w:val="00604AEE"/>
    <w:rsid w:val="0061265E"/>
    <w:rsid w:val="00613DA9"/>
    <w:rsid w:val="00626D70"/>
    <w:rsid w:val="00632F22"/>
    <w:rsid w:val="00640E9B"/>
    <w:rsid w:val="006447D2"/>
    <w:rsid w:val="00654BEE"/>
    <w:rsid w:val="00673A1D"/>
    <w:rsid w:val="00683FEE"/>
    <w:rsid w:val="00695960"/>
    <w:rsid w:val="00697185"/>
    <w:rsid w:val="006B2C5B"/>
    <w:rsid w:val="006C258A"/>
    <w:rsid w:val="006E7386"/>
    <w:rsid w:val="006F5D32"/>
    <w:rsid w:val="006F7669"/>
    <w:rsid w:val="00705ABF"/>
    <w:rsid w:val="00712330"/>
    <w:rsid w:val="007257D1"/>
    <w:rsid w:val="0073203A"/>
    <w:rsid w:val="00751FAE"/>
    <w:rsid w:val="00766400"/>
    <w:rsid w:val="00797B92"/>
    <w:rsid w:val="007A65D5"/>
    <w:rsid w:val="007A78A9"/>
    <w:rsid w:val="007D1DB0"/>
    <w:rsid w:val="007E5EAA"/>
    <w:rsid w:val="007E6ACB"/>
    <w:rsid w:val="007F40B6"/>
    <w:rsid w:val="00804F43"/>
    <w:rsid w:val="00805DE2"/>
    <w:rsid w:val="00813034"/>
    <w:rsid w:val="0084310D"/>
    <w:rsid w:val="00846117"/>
    <w:rsid w:val="00851CA0"/>
    <w:rsid w:val="00856B78"/>
    <w:rsid w:val="00867C6C"/>
    <w:rsid w:val="00874F1F"/>
    <w:rsid w:val="00876D59"/>
    <w:rsid w:val="00876DA8"/>
    <w:rsid w:val="0088495A"/>
    <w:rsid w:val="008D488E"/>
    <w:rsid w:val="008D58A5"/>
    <w:rsid w:val="008F1F06"/>
    <w:rsid w:val="008F65C8"/>
    <w:rsid w:val="00921D33"/>
    <w:rsid w:val="009236B6"/>
    <w:rsid w:val="0093239B"/>
    <w:rsid w:val="00943764"/>
    <w:rsid w:val="00954255"/>
    <w:rsid w:val="00954FFE"/>
    <w:rsid w:val="00956AF2"/>
    <w:rsid w:val="00964FB4"/>
    <w:rsid w:val="00965D7D"/>
    <w:rsid w:val="009705D9"/>
    <w:rsid w:val="00974180"/>
    <w:rsid w:val="009871A4"/>
    <w:rsid w:val="009B7885"/>
    <w:rsid w:val="009C36F8"/>
    <w:rsid w:val="009D170B"/>
    <w:rsid w:val="009D3395"/>
    <w:rsid w:val="009D7252"/>
    <w:rsid w:val="009E0468"/>
    <w:rsid w:val="009E3215"/>
    <w:rsid w:val="009F65FE"/>
    <w:rsid w:val="00A051DE"/>
    <w:rsid w:val="00A1617F"/>
    <w:rsid w:val="00A20836"/>
    <w:rsid w:val="00A31C04"/>
    <w:rsid w:val="00A43992"/>
    <w:rsid w:val="00A5784E"/>
    <w:rsid w:val="00A71663"/>
    <w:rsid w:val="00A7272A"/>
    <w:rsid w:val="00A7504B"/>
    <w:rsid w:val="00A7582D"/>
    <w:rsid w:val="00A86E06"/>
    <w:rsid w:val="00A97D07"/>
    <w:rsid w:val="00AC5DBA"/>
    <w:rsid w:val="00AD1B93"/>
    <w:rsid w:val="00AF3098"/>
    <w:rsid w:val="00B04429"/>
    <w:rsid w:val="00B04D26"/>
    <w:rsid w:val="00B05779"/>
    <w:rsid w:val="00B10C4A"/>
    <w:rsid w:val="00B13BCF"/>
    <w:rsid w:val="00B3124D"/>
    <w:rsid w:val="00B447F5"/>
    <w:rsid w:val="00B50AF3"/>
    <w:rsid w:val="00B54913"/>
    <w:rsid w:val="00B752DF"/>
    <w:rsid w:val="00B77E6F"/>
    <w:rsid w:val="00B80871"/>
    <w:rsid w:val="00B821BC"/>
    <w:rsid w:val="00BB2DA3"/>
    <w:rsid w:val="00BB7783"/>
    <w:rsid w:val="00BC3918"/>
    <w:rsid w:val="00BD1AEA"/>
    <w:rsid w:val="00BE6983"/>
    <w:rsid w:val="00BF1848"/>
    <w:rsid w:val="00C008DC"/>
    <w:rsid w:val="00C01CD6"/>
    <w:rsid w:val="00C20AAE"/>
    <w:rsid w:val="00C2604A"/>
    <w:rsid w:val="00C31F80"/>
    <w:rsid w:val="00C36B36"/>
    <w:rsid w:val="00C418EC"/>
    <w:rsid w:val="00C453D3"/>
    <w:rsid w:val="00C46E4B"/>
    <w:rsid w:val="00C651E1"/>
    <w:rsid w:val="00C81530"/>
    <w:rsid w:val="00C877F5"/>
    <w:rsid w:val="00C93B15"/>
    <w:rsid w:val="00CA09FD"/>
    <w:rsid w:val="00CB2524"/>
    <w:rsid w:val="00CB3356"/>
    <w:rsid w:val="00CD4D26"/>
    <w:rsid w:val="00CD6482"/>
    <w:rsid w:val="00CD7AE8"/>
    <w:rsid w:val="00D022D6"/>
    <w:rsid w:val="00D13FD0"/>
    <w:rsid w:val="00D15C7C"/>
    <w:rsid w:val="00D219FA"/>
    <w:rsid w:val="00D25908"/>
    <w:rsid w:val="00D3761E"/>
    <w:rsid w:val="00D5232D"/>
    <w:rsid w:val="00D539B2"/>
    <w:rsid w:val="00D62C31"/>
    <w:rsid w:val="00D734D8"/>
    <w:rsid w:val="00D76362"/>
    <w:rsid w:val="00D82E94"/>
    <w:rsid w:val="00D84CDB"/>
    <w:rsid w:val="00DB7BB1"/>
    <w:rsid w:val="00DD0841"/>
    <w:rsid w:val="00DD3380"/>
    <w:rsid w:val="00DE15BE"/>
    <w:rsid w:val="00E17B08"/>
    <w:rsid w:val="00E42A4B"/>
    <w:rsid w:val="00E42C49"/>
    <w:rsid w:val="00E5207A"/>
    <w:rsid w:val="00E55BC0"/>
    <w:rsid w:val="00E767FC"/>
    <w:rsid w:val="00E80586"/>
    <w:rsid w:val="00E94D3E"/>
    <w:rsid w:val="00EA1F16"/>
    <w:rsid w:val="00EA6809"/>
    <w:rsid w:val="00EA6D41"/>
    <w:rsid w:val="00EB2B35"/>
    <w:rsid w:val="00EB3CA5"/>
    <w:rsid w:val="00EC229B"/>
    <w:rsid w:val="00EE6CF6"/>
    <w:rsid w:val="00EF75C1"/>
    <w:rsid w:val="00EF7ECE"/>
    <w:rsid w:val="00F01AFA"/>
    <w:rsid w:val="00F21BCF"/>
    <w:rsid w:val="00F277BD"/>
    <w:rsid w:val="00F32A74"/>
    <w:rsid w:val="00F34A58"/>
    <w:rsid w:val="00F372F7"/>
    <w:rsid w:val="00F57245"/>
    <w:rsid w:val="00F62D27"/>
    <w:rsid w:val="00F63E93"/>
    <w:rsid w:val="00F676AC"/>
    <w:rsid w:val="00F72CF7"/>
    <w:rsid w:val="00F85A5D"/>
    <w:rsid w:val="00F90D2E"/>
    <w:rsid w:val="00FA3766"/>
    <w:rsid w:val="00FB0538"/>
    <w:rsid w:val="00FD074F"/>
    <w:rsid w:val="00FD76C7"/>
    <w:rsid w:val="00FF4E95"/>
    <w:rsid w:val="07B03FE3"/>
    <w:rsid w:val="18CFC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5E1276"/>
  <w15:docId w15:val="{B0E6F132-6FA5-4459-B73D-537783D4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945"/>
    <w:pPr>
      <w:spacing w:before="240" w:after="240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5939A2"/>
    <w:pPr>
      <w:keepNext/>
      <w:jc w:val="center"/>
      <w:outlineLvl w:val="0"/>
    </w:pPr>
    <w:rPr>
      <w:rFonts w:eastAsia="Kozuka Mincho Pro H"/>
      <w:b/>
      <w:bCs/>
      <w:color w:val="00467F"/>
      <w:sz w:val="40"/>
      <w:szCs w:val="28"/>
    </w:rPr>
  </w:style>
  <w:style w:type="paragraph" w:styleId="Heading2">
    <w:name w:val="heading 2"/>
    <w:basedOn w:val="Normal"/>
    <w:next w:val="Normal"/>
    <w:link w:val="Heading2Char"/>
    <w:qFormat/>
    <w:rsid w:val="00550009"/>
    <w:pPr>
      <w:keepNext/>
      <w:pBdr>
        <w:bottom w:val="single" w:sz="12" w:space="1" w:color="49A942"/>
      </w:pBdr>
      <w:outlineLvl w:val="1"/>
    </w:pPr>
    <w:rPr>
      <w:rFonts w:eastAsia="Kozuka Mincho Pro H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B05779"/>
    <w:pPr>
      <w:keepNext/>
      <w:outlineLvl w:val="2"/>
    </w:pPr>
    <w:rPr>
      <w:rFonts w:eastAsia="Kozuka Mincho Pro H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B05779"/>
    <w:pPr>
      <w:keepNext/>
      <w:outlineLvl w:val="3"/>
    </w:pPr>
    <w:rPr>
      <w:rFonts w:eastAsia="Kozuka Mincho Pro H"/>
      <w:b/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CA0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_Table"/>
    <w:basedOn w:val="TableNormal"/>
    <w:uiPriority w:val="99"/>
    <w:qFormat/>
    <w:rsid w:val="009C36F8"/>
    <w:rPr>
      <w:rFonts w:eastAsia="Times New Roman" w:cs="Times New Roman"/>
      <w:szCs w:val="20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22"/>
      </w:rPr>
      <w:tblPr/>
      <w:tcPr>
        <w:shd w:val="clear" w:color="auto" w:fill="00467F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22"/>
      </w:rPr>
      <w:tblPr/>
      <w:tcPr>
        <w:shd w:val="clear" w:color="auto" w:fill="00467F"/>
      </w:tcPr>
    </w:tblStylePr>
    <w:tblStylePr w:type="firstCol">
      <w:tblPr/>
      <w:tcPr>
        <w:shd w:val="clear" w:color="auto" w:fill="00467F" w:themeFill="accent1"/>
      </w:tcPr>
    </w:tblStylePr>
    <w:tblStylePr w:type="lastCol">
      <w:tblPr/>
      <w:tcPr>
        <w:shd w:val="clear" w:color="auto" w:fill="00467F" w:themeFill="accent1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nw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e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w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3918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C3918"/>
  </w:style>
  <w:style w:type="paragraph" w:styleId="Footer">
    <w:name w:val="footer"/>
    <w:basedOn w:val="Normal"/>
    <w:link w:val="FooterChar"/>
    <w:uiPriority w:val="99"/>
    <w:unhideWhenUsed/>
    <w:rsid w:val="00BC3918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C3918"/>
  </w:style>
  <w:style w:type="character" w:customStyle="1" w:styleId="Heading1Char">
    <w:name w:val="Heading 1 Char"/>
    <w:basedOn w:val="DefaultParagraphFont"/>
    <w:link w:val="Heading1"/>
    <w:rsid w:val="005939A2"/>
    <w:rPr>
      <w:rFonts w:eastAsia="Kozuka Mincho Pro H"/>
      <w:b/>
      <w:bCs/>
      <w:color w:val="00467F"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550009"/>
    <w:rPr>
      <w:rFonts w:eastAsia="Kozuka Mincho Pro H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05779"/>
    <w:rPr>
      <w:rFonts w:eastAsia="Kozuka Mincho Pro H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B05779"/>
    <w:rPr>
      <w:rFonts w:eastAsia="Kozuka Mincho Pro H"/>
      <w:b/>
      <w:i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76D59"/>
    <w:pPr>
      <w:pBdr>
        <w:left w:val="single" w:sz="12" w:space="4" w:color="auto"/>
      </w:pBdr>
    </w:pPr>
    <w:rPr>
      <w:i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876D59"/>
    <w:rPr>
      <w:rFonts w:eastAsia="Times New Roman"/>
      <w:i/>
      <w:szCs w:val="18"/>
    </w:rPr>
  </w:style>
  <w:style w:type="paragraph" w:styleId="Title">
    <w:name w:val="Title"/>
    <w:basedOn w:val="Normal"/>
    <w:link w:val="TitleChar"/>
    <w:qFormat/>
    <w:rsid w:val="008F1F06"/>
    <w:pPr>
      <w:keepNext/>
      <w:jc w:val="center"/>
    </w:pPr>
    <w:rPr>
      <w:b/>
      <w:bCs/>
      <w:kern w:val="32"/>
    </w:rPr>
  </w:style>
  <w:style w:type="character" w:customStyle="1" w:styleId="TitleChar">
    <w:name w:val="Title Char"/>
    <w:basedOn w:val="DefaultParagraphFont"/>
    <w:link w:val="Title"/>
    <w:rsid w:val="008F1F06"/>
    <w:rPr>
      <w:rFonts w:eastAsia="Times New Roman"/>
      <w:b/>
      <w:bCs/>
      <w:kern w:val="32"/>
    </w:rPr>
  </w:style>
  <w:style w:type="table" w:styleId="TableGrid">
    <w:name w:val="Table Grid"/>
    <w:basedOn w:val="TableNormal"/>
    <w:uiPriority w:val="59"/>
    <w:rsid w:val="008F1F0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8F1F0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6"/>
    <w:rPr>
      <w:rFonts w:ascii="Tahoma" w:eastAsia="Times New Roman" w:hAnsi="Tahoma" w:cs="Tahoma"/>
      <w:sz w:val="16"/>
      <w:szCs w:val="16"/>
    </w:rPr>
  </w:style>
  <w:style w:type="table" w:customStyle="1" w:styleId="eBook2">
    <w:name w:val="eBook_2"/>
    <w:basedOn w:val="Table"/>
    <w:uiPriority w:val="99"/>
    <w:rsid w:val="00F2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</w:style>
  <w:style w:type="table" w:customStyle="1" w:styleId="eBook3">
    <w:name w:val="eBook_3"/>
    <w:basedOn w:val="eBook2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</w:style>
  <w:style w:type="table" w:customStyle="1" w:styleId="eBook4">
    <w:name w:val="eBook_4"/>
    <w:basedOn w:val="eBook3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</w:style>
  <w:style w:type="table" w:customStyle="1" w:styleId="eBook5">
    <w:name w:val="eBook_5"/>
    <w:basedOn w:val="eBook4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</w:style>
  <w:style w:type="table" w:customStyle="1" w:styleId="eBook6">
    <w:name w:val="eBook_6"/>
    <w:basedOn w:val="eBook5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</w:style>
  <w:style w:type="table" w:customStyle="1" w:styleId="eBook7">
    <w:name w:val="eBook_7"/>
    <w:basedOn w:val="eBook6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</w:style>
  <w:style w:type="table" w:customStyle="1" w:styleId="eBook8">
    <w:name w:val="eBook_8"/>
    <w:basedOn w:val="eBook7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</w:style>
  <w:style w:type="table" w:customStyle="1" w:styleId="eBook2-1">
    <w:name w:val="eBook_2-1"/>
    <w:basedOn w:val="eBook2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CCCCCC" w:themeFill="text2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CCCCCC" w:themeFill="text2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</w:style>
  <w:style w:type="table" w:customStyle="1" w:styleId="eBook3-1">
    <w:name w:val="eBook_3-1"/>
    <w:basedOn w:val="eBook3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B2DCFF" w:themeFill="accent1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B2DCFF" w:themeFill="accent1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</w:style>
  <w:style w:type="table" w:customStyle="1" w:styleId="eBook4-1">
    <w:name w:val="eBook_4-1"/>
    <w:basedOn w:val="eBook4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8EFD7" w:themeFill="accent2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8EFD7" w:themeFill="accent2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</w:style>
  <w:style w:type="table" w:customStyle="1" w:styleId="eBook5-1">
    <w:name w:val="eBook_5-1"/>
    <w:basedOn w:val="eBook5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5F5F8" w:themeFill="accent3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5F5F8" w:themeFill="accent3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</w:style>
  <w:style w:type="table" w:customStyle="1" w:styleId="eBook6-1">
    <w:name w:val="eBook_6-1"/>
    <w:basedOn w:val="eBook6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9E8CF" w:themeFill="accent4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9E8CF" w:themeFill="accent4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</w:style>
  <w:style w:type="table" w:customStyle="1" w:styleId="eBook7-1">
    <w:name w:val="eBook_7-1"/>
    <w:basedOn w:val="eBook7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CC9EA" w:themeFill="accent5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CC9EA" w:themeFill="accent5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</w:style>
  <w:style w:type="table" w:customStyle="1" w:styleId="eBook8-1">
    <w:name w:val="eBook_8-1"/>
    <w:basedOn w:val="eBook8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B3C7" w:themeFill="accent6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B3C7" w:themeFill="accent6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</w:style>
  <w:style w:type="character" w:styleId="Strong">
    <w:name w:val="Strong"/>
    <w:basedOn w:val="DefaultParagraphFont"/>
    <w:uiPriority w:val="22"/>
    <w:qFormat/>
    <w:rsid w:val="004B3570"/>
    <w:rPr>
      <w:b/>
      <w:bCs/>
    </w:rPr>
  </w:style>
  <w:style w:type="table" w:styleId="GridTable4">
    <w:name w:val="Grid Table 4"/>
    <w:basedOn w:val="TableNormal"/>
    <w:uiPriority w:val="49"/>
    <w:rsid w:val="003D34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62C3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51CA0"/>
    <w:rPr>
      <w:rFonts w:asciiTheme="majorHAnsi" w:eastAsiaTheme="majorEastAsia" w:hAnsiTheme="majorHAnsi" w:cstheme="majorBidi"/>
    </w:rPr>
  </w:style>
  <w:style w:type="paragraph" w:styleId="ListBullet">
    <w:name w:val="List Bullet"/>
    <w:basedOn w:val="Normal"/>
    <w:uiPriority w:val="99"/>
    <w:unhideWhenUsed/>
    <w:qFormat/>
    <w:rsid w:val="002F391E"/>
    <w:pPr>
      <w:numPr>
        <w:numId w:val="2"/>
      </w:numPr>
      <w:ind w:left="720"/>
      <w:contextualSpacing/>
    </w:pPr>
    <w:rPr>
      <w:rFonts w:eastAsia="MS Mincho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3803"/>
    <w:pPr>
      <w:keepLines/>
      <w:jc w:val="left"/>
      <w:outlineLvl w:val="9"/>
    </w:pPr>
    <w:rPr>
      <w:rFonts w:eastAsiaTheme="majorEastAsia" w:cstheme="majorBidi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2FDB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C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2C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2C98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51CA0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CA0"/>
    <w:pPr>
      <w:pBdr>
        <w:top w:val="single" w:sz="4" w:space="10" w:color="00467F" w:themeColor="accent1"/>
        <w:bottom w:val="single" w:sz="4" w:space="10" w:color="00467F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CA0"/>
    <w:rPr>
      <w:rFonts w:eastAsia="Times New Roman"/>
      <w:i/>
      <w:iCs/>
    </w:rPr>
  </w:style>
  <w:style w:type="character" w:styleId="IntenseReference">
    <w:name w:val="Intense Reference"/>
    <w:basedOn w:val="DefaultParagraphFont"/>
    <w:uiPriority w:val="32"/>
    <w:qFormat/>
    <w:rsid w:val="00851CA0"/>
    <w:rPr>
      <w:b/>
      <w:bCs/>
      <w:smallCaps/>
      <w:color w:val="auto"/>
      <w:spacing w:val="5"/>
    </w:rPr>
  </w:style>
  <w:style w:type="character" w:styleId="Emphasis">
    <w:name w:val="Emphasis"/>
    <w:basedOn w:val="DefaultParagraphFont"/>
    <w:uiPriority w:val="20"/>
    <w:qFormat/>
    <w:rsid w:val="00851CA0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43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3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310D"/>
    <w:rPr>
      <w:rFonts w:eastAsia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1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5D9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673"/>
    <w:rPr>
      <w:rFonts w:eastAsia="Times New Roman"/>
      <w:b/>
      <w:bCs/>
      <w:sz w:val="20"/>
      <w:szCs w:val="20"/>
    </w:rPr>
  </w:style>
  <w:style w:type="paragraph" w:customStyle="1" w:styleId="paragraph">
    <w:name w:val="paragraph"/>
    <w:basedOn w:val="Normal"/>
    <w:rsid w:val="00AC5DB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C5DBA"/>
  </w:style>
  <w:style w:type="character" w:customStyle="1" w:styleId="eop">
    <w:name w:val="eop"/>
    <w:basedOn w:val="DefaultParagraphFont"/>
    <w:rsid w:val="00AC5DBA"/>
  </w:style>
  <w:style w:type="character" w:customStyle="1" w:styleId="scxw70552540">
    <w:name w:val="scxw70552540"/>
    <w:basedOn w:val="DefaultParagraphFont"/>
    <w:rsid w:val="00AC5DB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6078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74180"/>
    <w:rPr>
      <w:rFonts w:eastAsia="Times New Roman"/>
    </w:rPr>
  </w:style>
  <w:style w:type="character" w:customStyle="1" w:styleId="cf01">
    <w:name w:val="cf01"/>
    <w:basedOn w:val="DefaultParagraphFont"/>
    <w:rsid w:val="00EF7ECE"/>
    <w:rPr>
      <w:rFonts w:ascii="Segoe UI" w:hAnsi="Segoe UI" w:cs="Segoe UI" w:hint="default"/>
      <w:sz w:val="18"/>
      <w:szCs w:val="18"/>
    </w:rPr>
  </w:style>
  <w:style w:type="paragraph" w:customStyle="1" w:styleId="pf1">
    <w:name w:val="pf1"/>
    <w:basedOn w:val="Normal"/>
    <w:rsid w:val="003F2FD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f0">
    <w:name w:val="pf0"/>
    <w:basedOn w:val="Normal"/>
    <w:rsid w:val="003F2FD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ugent\Downloads\AU%20eBook%20Portrait%20Template%20(4).dotx" TargetMode="External"/></Relationships>
</file>

<file path=word/theme/theme1.xml><?xml version="1.0" encoding="utf-8"?>
<a:theme xmlns:a="http://schemas.openxmlformats.org/drawingml/2006/main" name="Office Theme">
  <a:themeElements>
    <a:clrScheme name="AU Color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467F"/>
      </a:accent1>
      <a:accent2>
        <a:srgbClr val="49A942"/>
      </a:accent2>
      <a:accent3>
        <a:srgbClr val="7ED0E0"/>
      </a:accent3>
      <a:accent4>
        <a:srgbClr val="DF8C19"/>
      </a:accent4>
      <a:accent5>
        <a:srgbClr val="6D276A"/>
      </a:accent5>
      <a:accent6>
        <a:srgbClr val="820024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78B71635BC944987BCF47D2EDD95CB" ma:contentTypeVersion="16" ma:contentTypeDescription="Create a new document." ma:contentTypeScope="" ma:versionID="9b0317ccfffee72495a46a7bebec045b">
  <xsd:schema xmlns:xsd="http://www.w3.org/2001/XMLSchema" xmlns:xs="http://www.w3.org/2001/XMLSchema" xmlns:p="http://schemas.microsoft.com/office/2006/metadata/properties" xmlns:ns1="http://schemas.microsoft.com/sharepoint/v3" xmlns:ns2="93c4067b-3c2a-4cbb-ac2d-4da7566650f6" xmlns:ns3="8e43b7c8-26a7-46b1-b604-b2531db62c02" targetNamespace="http://schemas.microsoft.com/office/2006/metadata/properties" ma:root="true" ma:fieldsID="c3687cb8883d28210ceaddc89b6aaddf" ns1:_="" ns2:_="" ns3:_="">
    <xsd:import namespace="http://schemas.microsoft.com/sharepoint/v3"/>
    <xsd:import namespace="93c4067b-3c2a-4cbb-ac2d-4da7566650f6"/>
    <xsd:import namespace="8e43b7c8-26a7-46b1-b604-b2531db62c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4067b-3c2a-4cbb-ac2d-4da7566650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3b7c8-26a7-46b1-b604-b2531db62c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18934cc-a475-44fd-b830-64aac2019c69}" ma:internalName="TaxCatchAll" ma:showField="CatchAllData" ma:web="8e43b7c8-26a7-46b1-b604-b2531db62c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c4067b-3c2a-4cbb-ac2d-4da7566650f6">
      <Terms xmlns="http://schemas.microsoft.com/office/infopath/2007/PartnerControls"/>
    </lcf76f155ced4ddcb4097134ff3c332f>
    <TaxCatchAll xmlns="8e43b7c8-26a7-46b1-b604-b2531db62c02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56DBD-425A-41B1-A72E-03C7625C4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3c4067b-3c2a-4cbb-ac2d-4da7566650f6"/>
    <ds:schemaRef ds:uri="8e43b7c8-26a7-46b1-b604-b2531db62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7710E2-6D53-4868-B398-AC1EE306F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E6570-75C3-4C79-B9DC-A6FA1C3317F3}">
  <ds:schemaRefs>
    <ds:schemaRef ds:uri="http://schemas.microsoft.com/office/2006/metadata/properties"/>
    <ds:schemaRef ds:uri="http://schemas.microsoft.com/office/infopath/2007/PartnerControls"/>
    <ds:schemaRef ds:uri="93c4067b-3c2a-4cbb-ac2d-4da7566650f6"/>
    <ds:schemaRef ds:uri="8e43b7c8-26a7-46b1-b604-b2531db62c0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AA5E841-0B49-4B40-9F74-D26E72B8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 eBook Portrait Template (4).dotx</Template>
  <TotalTime>8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Learning House</Company>
  <LinksUpToDate>false</LinksUpToDate>
  <CharactersWithSpaces>4238</CharactersWithSpaces>
  <SharedDoc>false</SharedDoc>
  <HLinks>
    <vt:vector size="222" baseType="variant">
      <vt:variant>
        <vt:i4>1769501</vt:i4>
      </vt:variant>
      <vt:variant>
        <vt:i4>120</vt:i4>
      </vt:variant>
      <vt:variant>
        <vt:i4>0</vt:i4>
      </vt:variant>
      <vt:variant>
        <vt:i4>5</vt:i4>
      </vt:variant>
      <vt:variant>
        <vt:lpwstr>https://ctl.wiley.com/ensuring-students-thinking-understanding-online-classroom/?hilite=%27assessment%27</vt:lpwstr>
      </vt:variant>
      <vt:variant>
        <vt:lpwstr/>
      </vt:variant>
      <vt:variant>
        <vt:i4>2752624</vt:i4>
      </vt:variant>
      <vt:variant>
        <vt:i4>117</vt:i4>
      </vt:variant>
      <vt:variant>
        <vt:i4>0</vt:i4>
      </vt:variant>
      <vt:variant>
        <vt:i4>5</vt:i4>
      </vt:variant>
      <vt:variant>
        <vt:lpwstr>https://ctl.wiley.com/creating-engagement-discussion-forums/?hilite=%27group%27%2C%27Project%27</vt:lpwstr>
      </vt:variant>
      <vt:variant>
        <vt:lpwstr/>
      </vt:variant>
      <vt:variant>
        <vt:i4>6553704</vt:i4>
      </vt:variant>
      <vt:variant>
        <vt:i4>114</vt:i4>
      </vt:variant>
      <vt:variant>
        <vt:i4>0</vt:i4>
      </vt:variant>
      <vt:variant>
        <vt:i4>5</vt:i4>
      </vt:variant>
      <vt:variant>
        <vt:lpwstr>https://ctl.wiley.com/three-ways-to-encourage-conversation-in-online-discussion-forums/?hilite=%27assessment%27</vt:lpwstr>
      </vt:variant>
      <vt:variant>
        <vt:lpwstr/>
      </vt:variant>
      <vt:variant>
        <vt:i4>7602273</vt:i4>
      </vt:variant>
      <vt:variant>
        <vt:i4>111</vt:i4>
      </vt:variant>
      <vt:variant>
        <vt:i4>0</vt:i4>
      </vt:variant>
      <vt:variant>
        <vt:i4>5</vt:i4>
      </vt:variant>
      <vt:variant>
        <vt:lpwstr>https://ctl.wiley.com/developing-deep-reflection-in-discussion-boards/?hilite=%27assessment%27</vt:lpwstr>
      </vt:variant>
      <vt:variant>
        <vt:lpwstr/>
      </vt:variant>
      <vt:variant>
        <vt:i4>8257575</vt:i4>
      </vt:variant>
      <vt:variant>
        <vt:i4>108</vt:i4>
      </vt:variant>
      <vt:variant>
        <vt:i4>0</vt:i4>
      </vt:variant>
      <vt:variant>
        <vt:i4>5</vt:i4>
      </vt:variant>
      <vt:variant>
        <vt:lpwstr>https://ctl.wiley.com/tips-designing-live-sessions/?hilite=%27technology%27</vt:lpwstr>
      </vt:variant>
      <vt:variant>
        <vt:lpwstr/>
      </vt:variant>
      <vt:variant>
        <vt:i4>7864361</vt:i4>
      </vt:variant>
      <vt:variant>
        <vt:i4>105</vt:i4>
      </vt:variant>
      <vt:variant>
        <vt:i4>0</vt:i4>
      </vt:variant>
      <vt:variant>
        <vt:i4>5</vt:i4>
      </vt:variant>
      <vt:variant>
        <vt:lpwstr>https://ctl.wiley.com/when-should-you-e-mail-students-in-your-online-class/?hilite=%27technology%27</vt:lpwstr>
      </vt:variant>
      <vt:variant>
        <vt:lpwstr/>
      </vt:variant>
      <vt:variant>
        <vt:i4>2162749</vt:i4>
      </vt:variant>
      <vt:variant>
        <vt:i4>102</vt:i4>
      </vt:variant>
      <vt:variant>
        <vt:i4>0</vt:i4>
      </vt:variant>
      <vt:variant>
        <vt:i4>5</vt:i4>
      </vt:variant>
      <vt:variant>
        <vt:lpwstr>https://ctl.wiley.com/establishing-presence-quick-tips/?hilite=%27group%27%2C%27Project%27</vt:lpwstr>
      </vt:variant>
      <vt:variant>
        <vt:lpwstr/>
      </vt:variant>
      <vt:variant>
        <vt:i4>6488123</vt:i4>
      </vt:variant>
      <vt:variant>
        <vt:i4>99</vt:i4>
      </vt:variant>
      <vt:variant>
        <vt:i4>0</vt:i4>
      </vt:variant>
      <vt:variant>
        <vt:i4>5</vt:i4>
      </vt:variant>
      <vt:variant>
        <vt:lpwstr>https://ctl.wiley.com/creating-module-introduction-videos/?hilite=%27content%27</vt:lpwstr>
      </vt:variant>
      <vt:variant>
        <vt:lpwstr/>
      </vt:variant>
      <vt:variant>
        <vt:i4>3080316</vt:i4>
      </vt:variant>
      <vt:variant>
        <vt:i4>96</vt:i4>
      </vt:variant>
      <vt:variant>
        <vt:i4>0</vt:i4>
      </vt:variant>
      <vt:variant>
        <vt:i4>5</vt:i4>
      </vt:variant>
      <vt:variant>
        <vt:lpwstr>https://ctl.wiley.com/group-projects-in-online-courses/?hilite=%27group%27%2C%27Project%27</vt:lpwstr>
      </vt:variant>
      <vt:variant>
        <vt:lpwstr/>
      </vt:variant>
      <vt:variant>
        <vt:i4>8257573</vt:i4>
      </vt:variant>
      <vt:variant>
        <vt:i4>93</vt:i4>
      </vt:variant>
      <vt:variant>
        <vt:i4>0</vt:i4>
      </vt:variant>
      <vt:variant>
        <vt:i4>5</vt:i4>
      </vt:variant>
      <vt:variant>
        <vt:lpwstr>https://ctl.wiley.com/teaching-with-instant-feedback-in-automated-assessments/?hilite=%27assessment%27</vt:lpwstr>
      </vt:variant>
      <vt:variant>
        <vt:lpwstr/>
      </vt:variant>
      <vt:variant>
        <vt:i4>7602209</vt:i4>
      </vt:variant>
      <vt:variant>
        <vt:i4>90</vt:i4>
      </vt:variant>
      <vt:variant>
        <vt:i4>0</vt:i4>
      </vt:variant>
      <vt:variant>
        <vt:i4>5</vt:i4>
      </vt:variant>
      <vt:variant>
        <vt:lpwstr>https://ctl.wiley.com/authentic-assessment-in-the-online-classroom/?hilite=%27assessment%27</vt:lpwstr>
      </vt:variant>
      <vt:variant>
        <vt:lpwstr/>
      </vt:variant>
      <vt:variant>
        <vt:i4>3014773</vt:i4>
      </vt:variant>
      <vt:variant>
        <vt:i4>87</vt:i4>
      </vt:variant>
      <vt:variant>
        <vt:i4>0</vt:i4>
      </vt:variant>
      <vt:variant>
        <vt:i4>5</vt:i4>
      </vt:variant>
      <vt:variant>
        <vt:lpwstr>https://ctl.wiley.com/the-benefits-of-rubrics/?hilite=%27content%27</vt:lpwstr>
      </vt:variant>
      <vt:variant>
        <vt:lpwstr/>
      </vt:variant>
      <vt:variant>
        <vt:i4>917515</vt:i4>
      </vt:variant>
      <vt:variant>
        <vt:i4>84</vt:i4>
      </vt:variant>
      <vt:variant>
        <vt:i4>0</vt:i4>
      </vt:variant>
      <vt:variant>
        <vt:i4>5</vt:i4>
      </vt:variant>
      <vt:variant>
        <vt:lpwstr>https://ctl.wiley.com/3-tips-writing-measurable-objectives/?hilite=%27content%27</vt:lpwstr>
      </vt:variant>
      <vt:variant>
        <vt:lpwstr/>
      </vt:variant>
      <vt:variant>
        <vt:i4>25</vt:i4>
      </vt:variant>
      <vt:variant>
        <vt:i4>81</vt:i4>
      </vt:variant>
      <vt:variant>
        <vt:i4>0</vt:i4>
      </vt:variant>
      <vt:variant>
        <vt:i4>5</vt:i4>
      </vt:variant>
      <vt:variant>
        <vt:lpwstr>https://ctl.wiley.com/expanding-virtual-classroom-making-science-labs-available-online-students/?hilite=%27content%27</vt:lpwstr>
      </vt:variant>
      <vt:variant>
        <vt:lpwstr/>
      </vt:variant>
      <vt:variant>
        <vt:i4>7078014</vt:i4>
      </vt:variant>
      <vt:variant>
        <vt:i4>78</vt:i4>
      </vt:variant>
      <vt:variant>
        <vt:i4>0</vt:i4>
      </vt:variant>
      <vt:variant>
        <vt:i4>5</vt:i4>
      </vt:variant>
      <vt:variant>
        <vt:lpwstr>https://ctl.wiley.com/tools-online-asynchronous-learning/?hilite=%27content%27</vt:lpwstr>
      </vt:variant>
      <vt:variant>
        <vt:lpwstr/>
      </vt:variant>
      <vt:variant>
        <vt:i4>7209084</vt:i4>
      </vt:variant>
      <vt:variant>
        <vt:i4>75</vt:i4>
      </vt:variant>
      <vt:variant>
        <vt:i4>0</vt:i4>
      </vt:variant>
      <vt:variant>
        <vt:i4>5</vt:i4>
      </vt:variant>
      <vt:variant>
        <vt:lpwstr>https://ctl.wiley.com/addressing-student-choice-in-assignment-submissions/?hilite=%27assessment%27</vt:lpwstr>
      </vt:variant>
      <vt:variant>
        <vt:lpwstr/>
      </vt:variant>
      <vt:variant>
        <vt:i4>6488127</vt:i4>
      </vt:variant>
      <vt:variant>
        <vt:i4>72</vt:i4>
      </vt:variant>
      <vt:variant>
        <vt:i4>0</vt:i4>
      </vt:variant>
      <vt:variant>
        <vt:i4>5</vt:i4>
      </vt:variant>
      <vt:variant>
        <vt:lpwstr>https://ctl.wiley.com/scaffolding-learning-in-the-online-classroom/?hilite=%27assessment%27</vt:lpwstr>
      </vt:variant>
      <vt:variant>
        <vt:lpwstr/>
      </vt:variant>
      <vt:variant>
        <vt:i4>917598</vt:i4>
      </vt:variant>
      <vt:variant>
        <vt:i4>69</vt:i4>
      </vt:variant>
      <vt:variant>
        <vt:i4>0</vt:i4>
      </vt:variant>
      <vt:variant>
        <vt:i4>5</vt:i4>
      </vt:variant>
      <vt:variant>
        <vt:lpwstr>https://ctl.wiley.com/creative-methods-of-assessment-in-online-learning/?hilite=%27assessment%27</vt:lpwstr>
      </vt:variant>
      <vt:variant>
        <vt:lpwstr/>
      </vt:variant>
      <vt:variant>
        <vt:i4>7209022</vt:i4>
      </vt:variant>
      <vt:variant>
        <vt:i4>66</vt:i4>
      </vt:variant>
      <vt:variant>
        <vt:i4>0</vt:i4>
      </vt:variant>
      <vt:variant>
        <vt:i4>5</vt:i4>
      </vt:variant>
      <vt:variant>
        <vt:lpwstr>https://ctl.wiley.com/basics-on-online-assessment/?hilite=%27content%27</vt:lpwstr>
      </vt:variant>
      <vt:variant>
        <vt:lpwstr/>
      </vt:variant>
      <vt:variant>
        <vt:i4>6094936</vt:i4>
      </vt:variant>
      <vt:variant>
        <vt:i4>63</vt:i4>
      </vt:variant>
      <vt:variant>
        <vt:i4>0</vt:i4>
      </vt:variant>
      <vt:variant>
        <vt:i4>5</vt:i4>
      </vt:variant>
      <vt:variant>
        <vt:lpwstr>https://ctl.wiley.com/improving-accessibility-for-all-users/?hilite=%27content%27</vt:lpwstr>
      </vt:variant>
      <vt:variant>
        <vt:lpwstr/>
      </vt:variant>
      <vt:variant>
        <vt:i4>2949239</vt:i4>
      </vt:variant>
      <vt:variant>
        <vt:i4>60</vt:i4>
      </vt:variant>
      <vt:variant>
        <vt:i4>0</vt:i4>
      </vt:variant>
      <vt:variant>
        <vt:i4>5</vt:i4>
      </vt:variant>
      <vt:variant>
        <vt:lpwstr>https://ctl.wiley.com/how-to-ensure-accessibility-for-educational-videos/?hilite=%27content%27</vt:lpwstr>
      </vt:variant>
      <vt:variant>
        <vt:lpwstr/>
      </vt:variant>
      <vt:variant>
        <vt:i4>5373967</vt:i4>
      </vt:variant>
      <vt:variant>
        <vt:i4>57</vt:i4>
      </vt:variant>
      <vt:variant>
        <vt:i4>0</vt:i4>
      </vt:variant>
      <vt:variant>
        <vt:i4>5</vt:i4>
      </vt:variant>
      <vt:variant>
        <vt:lpwstr>https://ctl.wiley.com/web-content-accessibility-guidelines-at-a-glance/?hilite=%27content%27</vt:lpwstr>
      </vt:variant>
      <vt:variant>
        <vt:lpwstr/>
      </vt:variant>
      <vt:variant>
        <vt:i4>65629</vt:i4>
      </vt:variant>
      <vt:variant>
        <vt:i4>54</vt:i4>
      </vt:variant>
      <vt:variant>
        <vt:i4>0</vt:i4>
      </vt:variant>
      <vt:variant>
        <vt:i4>5</vt:i4>
      </vt:variant>
      <vt:variant>
        <vt:lpwstr>https://ctl.wiley.com/kinesthetic-learning-online-learning-environment/?hilite=%27content%27</vt:lpwstr>
      </vt:variant>
      <vt:variant>
        <vt:lpwstr/>
      </vt:variant>
      <vt:variant>
        <vt:i4>5308509</vt:i4>
      </vt:variant>
      <vt:variant>
        <vt:i4>51</vt:i4>
      </vt:variant>
      <vt:variant>
        <vt:i4>0</vt:i4>
      </vt:variant>
      <vt:variant>
        <vt:i4>5</vt:i4>
      </vt:variant>
      <vt:variant>
        <vt:lpwstr>https://ctl.wiley.com/providing-context-review-preview-motivate/?hilite=%27content%27</vt:lpwstr>
      </vt:variant>
      <vt:variant>
        <vt:lpwstr/>
      </vt:variant>
      <vt:variant>
        <vt:i4>6422561</vt:i4>
      </vt:variant>
      <vt:variant>
        <vt:i4>48</vt:i4>
      </vt:variant>
      <vt:variant>
        <vt:i4>0</vt:i4>
      </vt:variant>
      <vt:variant>
        <vt:i4>5</vt:i4>
      </vt:variant>
      <vt:variant>
        <vt:lpwstr>https://ctl.wiley.com/how-to-find-quality-open-educational-resources-oers/?hilite=%27content%27</vt:lpwstr>
      </vt:variant>
      <vt:variant>
        <vt:lpwstr/>
      </vt:variant>
      <vt:variant>
        <vt:i4>6029377</vt:i4>
      </vt:variant>
      <vt:variant>
        <vt:i4>45</vt:i4>
      </vt:variant>
      <vt:variant>
        <vt:i4>0</vt:i4>
      </vt:variant>
      <vt:variant>
        <vt:i4>5</vt:i4>
      </vt:variant>
      <vt:variant>
        <vt:lpwstr>https://ctl.wiley.com/using-supplemental-resources-online-classroom/?hilite=%27content%27</vt:lpwstr>
      </vt:variant>
      <vt:variant>
        <vt:lpwstr/>
      </vt:variant>
      <vt:variant>
        <vt:i4>786451</vt:i4>
      </vt:variant>
      <vt:variant>
        <vt:i4>42</vt:i4>
      </vt:variant>
      <vt:variant>
        <vt:i4>0</vt:i4>
      </vt:variant>
      <vt:variant>
        <vt:i4>5</vt:i4>
      </vt:variant>
      <vt:variant>
        <vt:lpwstr>https://ctl.wiley.com/using-publisher-materials-effectively-online-courses/?hilite=%27content%27</vt:lpwstr>
      </vt:variant>
      <vt:variant>
        <vt:lpwstr/>
      </vt:variant>
      <vt:variant>
        <vt:i4>6946923</vt:i4>
      </vt:variant>
      <vt:variant>
        <vt:i4>39</vt:i4>
      </vt:variant>
      <vt:variant>
        <vt:i4>0</vt:i4>
      </vt:variant>
      <vt:variant>
        <vt:i4>5</vt:i4>
      </vt:variant>
      <vt:variant>
        <vt:lpwstr>https://ctl.wiley.com/five-great-uses-of-video-in-online-courses/?hilite=%27content%27</vt:lpwstr>
      </vt:variant>
      <vt:variant>
        <vt:lpwstr/>
      </vt:variant>
      <vt:variant>
        <vt:i4>7208994</vt:i4>
      </vt:variant>
      <vt:variant>
        <vt:i4>36</vt:i4>
      </vt:variant>
      <vt:variant>
        <vt:i4>0</vt:i4>
      </vt:variant>
      <vt:variant>
        <vt:i4>5</vt:i4>
      </vt:variant>
      <vt:variant>
        <vt:lpwstr>https://ctl.wiley.com/instructional-materials/?hilite=%27content%27</vt:lpwstr>
      </vt:variant>
      <vt:variant>
        <vt:lpwstr/>
      </vt:variant>
      <vt:variant>
        <vt:i4>4063357</vt:i4>
      </vt:variant>
      <vt:variant>
        <vt:i4>33</vt:i4>
      </vt:variant>
      <vt:variant>
        <vt:i4>0</vt:i4>
      </vt:variant>
      <vt:variant>
        <vt:i4>5</vt:i4>
      </vt:variant>
      <vt:variant>
        <vt:lpwstr>https://ctl.wiley.com/copyright-infringement-and-plagiarism-yes-instructors-can-do-it-too/?hilite=%27content%27</vt:lpwstr>
      </vt:variant>
      <vt:variant>
        <vt:lpwstr/>
      </vt:variant>
      <vt:variant>
        <vt:i4>1441816</vt:i4>
      </vt:variant>
      <vt:variant>
        <vt:i4>30</vt:i4>
      </vt:variant>
      <vt:variant>
        <vt:i4>0</vt:i4>
      </vt:variant>
      <vt:variant>
        <vt:i4>5</vt:i4>
      </vt:variant>
      <vt:variant>
        <vt:lpwstr>https://ctl.wiley.com/organizing-instructional-materials-to-maximize-student-engagement/?hilite=%27content%27</vt:lpwstr>
      </vt:variant>
      <vt:variant>
        <vt:lpwstr/>
      </vt:variant>
      <vt:variant>
        <vt:i4>589830</vt:i4>
      </vt:variant>
      <vt:variant>
        <vt:i4>27</vt:i4>
      </vt:variant>
      <vt:variant>
        <vt:i4>0</vt:i4>
      </vt:variant>
      <vt:variant>
        <vt:i4>5</vt:i4>
      </vt:variant>
      <vt:variant>
        <vt:lpwstr>https://ctl.wiley.com/modular-course-design/?hilite=%27content%27</vt:lpwstr>
      </vt:variant>
      <vt:variant>
        <vt:lpwstr/>
      </vt:variant>
      <vt:variant>
        <vt:i4>262231</vt:i4>
      </vt:variant>
      <vt:variant>
        <vt:i4>24</vt:i4>
      </vt:variant>
      <vt:variant>
        <vt:i4>0</vt:i4>
      </vt:variant>
      <vt:variant>
        <vt:i4>5</vt:i4>
      </vt:variant>
      <vt:variant>
        <vt:lpwstr>https://tilthighered.com/tiltexamplesandresources</vt:lpwstr>
      </vt:variant>
      <vt:variant>
        <vt:lpwstr/>
      </vt:variant>
      <vt:variant>
        <vt:i4>7602231</vt:i4>
      </vt:variant>
      <vt:variant>
        <vt:i4>21</vt:i4>
      </vt:variant>
      <vt:variant>
        <vt:i4>0</vt:i4>
      </vt:variant>
      <vt:variant>
        <vt:i4>5</vt:i4>
      </vt:variant>
      <vt:variant>
        <vt:lpwstr>https://www.apu.edu/live_data/files/333/blooms_taxonomy_action_verbs.pdf</vt:lpwstr>
      </vt:variant>
      <vt:variant>
        <vt:lpwstr/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_Toc53041269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_Toc53041268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_Toc53041267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Lauren</dc:creator>
  <cp:keywords/>
  <dc:description/>
  <cp:lastModifiedBy>matthew taylor</cp:lastModifiedBy>
  <cp:revision>4</cp:revision>
  <dcterms:created xsi:type="dcterms:W3CDTF">2023-02-22T17:45:00Z</dcterms:created>
  <dcterms:modified xsi:type="dcterms:W3CDTF">2023-06-03T17:32:00Z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0x0101009E78B71635BC944987BCF47D2EDD95CB</vt:lpwstr>
  </property>
  <property fmtid="{D5CDD505-2E9C-101B-9397-08002B2CF9AE}" pid="3" name="Order">
    <vt:r8>708600</vt:r8>
  </property>
  <property fmtid="{D5CDD505-2E9C-101B-9397-08002B2CF9AE}" pid="4" name="MediaServiceImageTags">
    <vt:lpwstr/>
  </property>
</Properties>
</file>