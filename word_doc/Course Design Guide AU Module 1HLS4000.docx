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84310D" w:rsidR="0084310D" w:rsidP="0084310D" w:rsidRDefault="00F63E93" w14:paraId="12FDD0DB" w14:textId="053ED72A">
      <w:pPr>
        <w:pStyle w:val="Heading1"/>
      </w:pPr>
      <w:bookmarkStart w:name="_Toc127958621" w:id="0"/>
      <w:bookmarkStart w:name="_Toc127958634" w:id="1"/>
      <w:r>
        <w:t xml:space="preserve">Online </w:t>
      </w:r>
      <w:r w:rsidRPr="0084310D" w:rsidR="0084310D">
        <w:t>Course Design Guide</w:t>
      </w:r>
      <w:bookmarkEnd w:id="0"/>
      <w:bookmarkEnd w:id="1"/>
    </w:p>
    <w:p w:rsidRPr="0084310D" w:rsidR="0084310D" w:rsidP="0084310D" w:rsidRDefault="0084310D" w14:paraId="2E421410" w14:textId="77777777">
      <w:r w:rsidRPr="0084310D">
        <w:t xml:space="preserve">Welcome!  Designing a robust online learning experience requires a lot of up-front planning.  This guide is contains two resources: a </w:t>
      </w:r>
      <w:r w:rsidRPr="0084310D">
        <w:rPr>
          <w:b/>
          <w:bCs/>
        </w:rPr>
        <w:t>course readiness self-check</w:t>
      </w:r>
      <w:r w:rsidRPr="0084310D">
        <w:t xml:space="preserve"> and a </w:t>
      </w:r>
      <w:r w:rsidRPr="0084310D">
        <w:rPr>
          <w:b/>
          <w:bCs/>
        </w:rPr>
        <w:t>module design template</w:t>
      </w:r>
      <w:r w:rsidRPr="0084310D">
        <w:t xml:space="preserve">. The </w:t>
      </w:r>
      <w:r w:rsidRPr="0084310D">
        <w:rPr>
          <w:b/>
          <w:bCs/>
        </w:rPr>
        <w:t>quick resources</w:t>
      </w:r>
      <w:r w:rsidRPr="0084310D">
        <w:t xml:space="preserve"> section includes links to the Center for Teaching and Learning (CTL) website, which has quick articles on topics that might help you plan to meet those standards.</w:t>
      </w:r>
    </w:p>
    <w:sdt>
      <w:sdtPr>
        <w:id w:val="1529294548"/>
        <w:docPartObj>
          <w:docPartGallery w:val="Table of Contents"/>
          <w:docPartUnique/>
        </w:docPartObj>
      </w:sdtPr>
      <w:sdtEndPr>
        <w:rPr>
          <w:bCs/>
        </w:rPr>
      </w:sdtEndPr>
      <w:sdtContent>
        <w:p w:rsidR="003F2FDB" w:rsidP="0084310D" w:rsidRDefault="0084310D" w14:paraId="7C9384A2" w14:textId="77777777">
          <w:pPr>
            <w:rPr>
              <w:noProof/>
            </w:rPr>
          </w:pPr>
          <w:r w:rsidRPr="0084310D">
            <w:rPr>
              <w:b/>
            </w:rPr>
            <w:t>Table of Contents</w:t>
          </w:r>
          <w:r w:rsidRPr="0084310D">
            <w:fldChar w:fldCharType="begin"/>
          </w:r>
          <w:r w:rsidRPr="0084310D">
            <w:rPr>
              <w:b/>
            </w:rPr>
            <w:instrText xml:space="preserve"> TOC \o "1-3" \h \z \u </w:instrText>
          </w:r>
          <w:r w:rsidRPr="0084310D">
            <w:fldChar w:fldCharType="separate"/>
          </w:r>
        </w:p>
        <w:p w:rsidR="003F2FDB" w:rsidRDefault="00C70221" w14:paraId="33172918" w14:textId="4D4910C2">
          <w:pPr>
            <w:pStyle w:val="TOC2"/>
            <w:tabs>
              <w:tab w:val="right" w:leader="dot" w:pos="9350"/>
            </w:tabs>
            <w:rPr>
              <w:rFonts w:asciiTheme="minorHAnsi" w:hAnsiTheme="minorHAnsi" w:eastAsiaTheme="minorEastAsia" w:cstheme="minorBidi"/>
              <w:noProof/>
            </w:rPr>
          </w:pPr>
          <w:hyperlink w:history="1" w:anchor="_Toc127958635">
            <w:r w:rsidRPr="0033474E" w:rsidR="003F2FDB">
              <w:rPr>
                <w:rStyle w:val="Hyperlink"/>
                <w:noProof/>
              </w:rPr>
              <w:t>Module Design Guide</w:t>
            </w:r>
            <w:r w:rsidR="003F2FDB">
              <w:rPr>
                <w:noProof/>
                <w:webHidden/>
              </w:rPr>
              <w:tab/>
            </w:r>
            <w:r w:rsidR="003F2FDB">
              <w:rPr>
                <w:noProof/>
                <w:webHidden/>
              </w:rPr>
              <w:fldChar w:fldCharType="begin"/>
            </w:r>
            <w:r w:rsidR="003F2FDB">
              <w:rPr>
                <w:noProof/>
                <w:webHidden/>
              </w:rPr>
              <w:instrText xml:space="preserve"> PAGEREF _Toc127958635 \h </w:instrText>
            </w:r>
            <w:r w:rsidR="003F2FDB">
              <w:rPr>
                <w:noProof/>
                <w:webHidden/>
              </w:rPr>
            </w:r>
            <w:r w:rsidR="003F2FDB">
              <w:rPr>
                <w:noProof/>
                <w:webHidden/>
              </w:rPr>
              <w:fldChar w:fldCharType="separate"/>
            </w:r>
            <w:r w:rsidR="003F2FDB">
              <w:rPr>
                <w:noProof/>
                <w:webHidden/>
              </w:rPr>
              <w:t>2</w:t>
            </w:r>
            <w:r w:rsidR="003F2FDB">
              <w:rPr>
                <w:noProof/>
                <w:webHidden/>
              </w:rPr>
              <w:fldChar w:fldCharType="end"/>
            </w:r>
          </w:hyperlink>
        </w:p>
        <w:p w:rsidR="003F2FDB" w:rsidRDefault="00C70221" w14:paraId="1A9051A4" w14:textId="7A75BB3E">
          <w:pPr>
            <w:pStyle w:val="TOC3"/>
            <w:tabs>
              <w:tab w:val="right" w:leader="dot" w:pos="9350"/>
            </w:tabs>
            <w:rPr>
              <w:rFonts w:asciiTheme="minorHAnsi" w:hAnsiTheme="minorHAnsi" w:eastAsiaTheme="minorEastAsia" w:cstheme="minorBidi"/>
              <w:noProof/>
            </w:rPr>
          </w:pPr>
          <w:hyperlink w:history="1" w:anchor="_Toc127958636">
            <w:r w:rsidRPr="0033474E" w:rsidR="003F2FDB">
              <w:rPr>
                <w:rStyle w:val="Hyperlink"/>
                <w:noProof/>
              </w:rPr>
              <w:t xml:space="preserve">Module </w:t>
            </w:r>
            <w:r w:rsidRPr="0033474E" w:rsidR="003F2FDB">
              <w:rPr>
                <w:rStyle w:val="Hyperlink"/>
                <w:noProof/>
                <w:highlight w:val="yellow"/>
              </w:rPr>
              <w:t>#</w:t>
            </w:r>
            <w:r w:rsidRPr="0033474E" w:rsidR="003F2FDB">
              <w:rPr>
                <w:rStyle w:val="Hyperlink"/>
                <w:noProof/>
              </w:rPr>
              <w:t>:</w:t>
            </w:r>
            <w:r w:rsidRPr="0033474E" w:rsidR="003F2FDB">
              <w:rPr>
                <w:rStyle w:val="Hyperlink"/>
                <w:noProof/>
              </w:rPr>
              <w:t xml:space="preserve"> </w:t>
            </w:r>
            <w:r w:rsidRPr="0033474E" w:rsidR="003F2FDB">
              <w:rPr>
                <w:rStyle w:val="Hyperlink"/>
                <w:noProof/>
                <w:highlight w:val="yellow"/>
              </w:rPr>
              <w:t>Title</w:t>
            </w:r>
            <w:r w:rsidR="003F2FDB">
              <w:rPr>
                <w:noProof/>
                <w:webHidden/>
              </w:rPr>
              <w:tab/>
            </w:r>
            <w:r w:rsidR="003F2FDB">
              <w:rPr>
                <w:noProof/>
                <w:webHidden/>
              </w:rPr>
              <w:fldChar w:fldCharType="begin"/>
            </w:r>
            <w:r w:rsidR="003F2FDB">
              <w:rPr>
                <w:noProof/>
                <w:webHidden/>
              </w:rPr>
              <w:instrText xml:space="preserve"> PAGEREF _Toc127958636 \h </w:instrText>
            </w:r>
            <w:r w:rsidR="003F2FDB">
              <w:rPr>
                <w:noProof/>
                <w:webHidden/>
              </w:rPr>
            </w:r>
            <w:r w:rsidR="003F2FDB">
              <w:rPr>
                <w:noProof/>
                <w:webHidden/>
              </w:rPr>
              <w:fldChar w:fldCharType="separate"/>
            </w:r>
            <w:r w:rsidR="003F2FDB">
              <w:rPr>
                <w:noProof/>
                <w:webHidden/>
              </w:rPr>
              <w:t>2</w:t>
            </w:r>
            <w:r w:rsidR="003F2FDB">
              <w:rPr>
                <w:noProof/>
                <w:webHidden/>
              </w:rPr>
              <w:fldChar w:fldCharType="end"/>
            </w:r>
          </w:hyperlink>
        </w:p>
        <w:p w:rsidR="003F2FDB" w:rsidRDefault="00C70221" w14:paraId="2D98C4D7" w14:textId="07D1018F">
          <w:pPr>
            <w:pStyle w:val="TOC3"/>
            <w:tabs>
              <w:tab w:val="right" w:leader="dot" w:pos="9350"/>
            </w:tabs>
            <w:rPr>
              <w:rFonts w:asciiTheme="minorHAnsi" w:hAnsiTheme="minorHAnsi" w:eastAsiaTheme="minorEastAsia" w:cstheme="minorBidi"/>
              <w:noProof/>
            </w:rPr>
          </w:pPr>
          <w:hyperlink w:history="1" w:anchor="_Toc127958637">
            <w:r w:rsidRPr="0033474E" w:rsidR="003F2FDB">
              <w:rPr>
                <w:rStyle w:val="Hyperlink"/>
                <w:noProof/>
              </w:rPr>
              <w:t>Instructor Notes</w:t>
            </w:r>
            <w:r w:rsidR="003F2FDB">
              <w:rPr>
                <w:noProof/>
                <w:webHidden/>
              </w:rPr>
              <w:tab/>
            </w:r>
            <w:r w:rsidR="003F2FDB">
              <w:rPr>
                <w:noProof/>
                <w:webHidden/>
              </w:rPr>
              <w:fldChar w:fldCharType="begin"/>
            </w:r>
            <w:r w:rsidR="003F2FDB">
              <w:rPr>
                <w:noProof/>
                <w:webHidden/>
              </w:rPr>
              <w:instrText xml:space="preserve"> PAGEREF _Toc127958637 \h </w:instrText>
            </w:r>
            <w:r w:rsidR="003F2FDB">
              <w:rPr>
                <w:noProof/>
                <w:webHidden/>
              </w:rPr>
            </w:r>
            <w:r w:rsidR="003F2FDB">
              <w:rPr>
                <w:noProof/>
                <w:webHidden/>
              </w:rPr>
              <w:fldChar w:fldCharType="separate"/>
            </w:r>
            <w:r w:rsidR="003F2FDB">
              <w:rPr>
                <w:noProof/>
                <w:webHidden/>
              </w:rPr>
              <w:t>2</w:t>
            </w:r>
            <w:r w:rsidR="003F2FDB">
              <w:rPr>
                <w:noProof/>
                <w:webHidden/>
              </w:rPr>
              <w:fldChar w:fldCharType="end"/>
            </w:r>
          </w:hyperlink>
        </w:p>
        <w:p w:rsidR="003F2FDB" w:rsidRDefault="00C70221" w14:paraId="58C431CA" w14:textId="49E5737C">
          <w:pPr>
            <w:pStyle w:val="TOC3"/>
            <w:tabs>
              <w:tab w:val="right" w:leader="dot" w:pos="9350"/>
            </w:tabs>
            <w:rPr>
              <w:rFonts w:asciiTheme="minorHAnsi" w:hAnsiTheme="minorHAnsi" w:eastAsiaTheme="minorEastAsia" w:cstheme="minorBidi"/>
              <w:noProof/>
            </w:rPr>
          </w:pPr>
          <w:hyperlink w:history="1" w:anchor="_Toc127958638">
            <w:r w:rsidRPr="0033474E" w:rsidR="003F2FDB">
              <w:rPr>
                <w:rStyle w:val="Hyperlink"/>
                <w:noProof/>
              </w:rPr>
              <w:t>Other Notes</w:t>
            </w:r>
            <w:r w:rsidR="003F2FDB">
              <w:rPr>
                <w:noProof/>
                <w:webHidden/>
              </w:rPr>
              <w:tab/>
            </w:r>
            <w:r w:rsidR="003F2FDB">
              <w:rPr>
                <w:noProof/>
                <w:webHidden/>
              </w:rPr>
              <w:fldChar w:fldCharType="begin"/>
            </w:r>
            <w:r w:rsidR="003F2FDB">
              <w:rPr>
                <w:noProof/>
                <w:webHidden/>
              </w:rPr>
              <w:instrText xml:space="preserve"> PAGEREF _Toc127958638 \h </w:instrText>
            </w:r>
            <w:r w:rsidR="003F2FDB">
              <w:rPr>
                <w:noProof/>
                <w:webHidden/>
              </w:rPr>
            </w:r>
            <w:r w:rsidR="003F2FDB">
              <w:rPr>
                <w:noProof/>
                <w:webHidden/>
              </w:rPr>
              <w:fldChar w:fldCharType="separate"/>
            </w:r>
            <w:r w:rsidR="003F2FDB">
              <w:rPr>
                <w:noProof/>
                <w:webHidden/>
              </w:rPr>
              <w:t>3</w:t>
            </w:r>
            <w:r w:rsidR="003F2FDB">
              <w:rPr>
                <w:noProof/>
                <w:webHidden/>
              </w:rPr>
              <w:fldChar w:fldCharType="end"/>
            </w:r>
          </w:hyperlink>
        </w:p>
        <w:p w:rsidR="003F2FDB" w:rsidRDefault="00C70221" w14:paraId="79B6E95F" w14:textId="67C74F15">
          <w:pPr>
            <w:pStyle w:val="TOC3"/>
            <w:tabs>
              <w:tab w:val="right" w:leader="dot" w:pos="9350"/>
            </w:tabs>
            <w:rPr>
              <w:rFonts w:asciiTheme="minorHAnsi" w:hAnsiTheme="minorHAnsi" w:eastAsiaTheme="minorEastAsia" w:cstheme="minorBidi"/>
              <w:noProof/>
            </w:rPr>
          </w:pPr>
          <w:hyperlink w:history="1" w:anchor="_Toc127958639">
            <w:r w:rsidRPr="0033474E" w:rsidR="003F2FDB">
              <w:rPr>
                <w:rStyle w:val="Hyperlink"/>
                <w:noProof/>
              </w:rPr>
              <w:t>Introduction and Objectives</w:t>
            </w:r>
            <w:r w:rsidR="003F2FDB">
              <w:rPr>
                <w:noProof/>
                <w:webHidden/>
              </w:rPr>
              <w:tab/>
            </w:r>
            <w:r w:rsidR="003F2FDB">
              <w:rPr>
                <w:noProof/>
                <w:webHidden/>
              </w:rPr>
              <w:fldChar w:fldCharType="begin"/>
            </w:r>
            <w:r w:rsidR="003F2FDB">
              <w:rPr>
                <w:noProof/>
                <w:webHidden/>
              </w:rPr>
              <w:instrText xml:space="preserve"> PAGEREF _Toc127958639 \h </w:instrText>
            </w:r>
            <w:r w:rsidR="003F2FDB">
              <w:rPr>
                <w:noProof/>
                <w:webHidden/>
              </w:rPr>
            </w:r>
            <w:r w:rsidR="003F2FDB">
              <w:rPr>
                <w:noProof/>
                <w:webHidden/>
              </w:rPr>
              <w:fldChar w:fldCharType="separate"/>
            </w:r>
            <w:r w:rsidR="003F2FDB">
              <w:rPr>
                <w:noProof/>
                <w:webHidden/>
              </w:rPr>
              <w:t>3</w:t>
            </w:r>
            <w:r w:rsidR="003F2FDB">
              <w:rPr>
                <w:noProof/>
                <w:webHidden/>
              </w:rPr>
              <w:fldChar w:fldCharType="end"/>
            </w:r>
          </w:hyperlink>
        </w:p>
        <w:p w:rsidR="003F2FDB" w:rsidRDefault="00C70221" w14:paraId="7923DD4A" w14:textId="5A2D0065">
          <w:pPr>
            <w:pStyle w:val="TOC3"/>
            <w:tabs>
              <w:tab w:val="right" w:leader="dot" w:pos="9350"/>
            </w:tabs>
            <w:rPr>
              <w:rFonts w:asciiTheme="minorHAnsi" w:hAnsiTheme="minorHAnsi" w:eastAsiaTheme="minorEastAsia" w:cstheme="minorBidi"/>
              <w:noProof/>
            </w:rPr>
          </w:pPr>
          <w:hyperlink w:history="1" w:anchor="_Toc127958640">
            <w:r w:rsidRPr="0033474E" w:rsidR="003F2FDB">
              <w:rPr>
                <w:rStyle w:val="Hyperlink"/>
                <w:noProof/>
              </w:rPr>
              <w:t>Learning Essentials</w:t>
            </w:r>
            <w:r w:rsidR="003F2FDB">
              <w:rPr>
                <w:noProof/>
                <w:webHidden/>
              </w:rPr>
              <w:tab/>
            </w:r>
            <w:r w:rsidR="003F2FDB">
              <w:rPr>
                <w:noProof/>
                <w:webHidden/>
              </w:rPr>
              <w:fldChar w:fldCharType="begin"/>
            </w:r>
            <w:r w:rsidR="003F2FDB">
              <w:rPr>
                <w:noProof/>
                <w:webHidden/>
              </w:rPr>
              <w:instrText xml:space="preserve"> PAGEREF _Toc127958640 \h </w:instrText>
            </w:r>
            <w:r w:rsidR="003F2FDB">
              <w:rPr>
                <w:noProof/>
                <w:webHidden/>
              </w:rPr>
            </w:r>
            <w:r w:rsidR="003F2FDB">
              <w:rPr>
                <w:noProof/>
                <w:webHidden/>
              </w:rPr>
              <w:fldChar w:fldCharType="separate"/>
            </w:r>
            <w:r w:rsidR="003F2FDB">
              <w:rPr>
                <w:noProof/>
                <w:webHidden/>
              </w:rPr>
              <w:t>4</w:t>
            </w:r>
            <w:r w:rsidR="003F2FDB">
              <w:rPr>
                <w:noProof/>
                <w:webHidden/>
              </w:rPr>
              <w:fldChar w:fldCharType="end"/>
            </w:r>
          </w:hyperlink>
        </w:p>
        <w:p w:rsidR="003F2FDB" w:rsidRDefault="00C70221" w14:paraId="6FED62C8" w14:textId="404CFF1A">
          <w:pPr>
            <w:pStyle w:val="TOC3"/>
            <w:tabs>
              <w:tab w:val="right" w:leader="dot" w:pos="9350"/>
            </w:tabs>
            <w:rPr>
              <w:rFonts w:asciiTheme="minorHAnsi" w:hAnsiTheme="minorHAnsi" w:eastAsiaTheme="minorEastAsia" w:cstheme="minorBidi"/>
              <w:noProof/>
            </w:rPr>
          </w:pPr>
          <w:hyperlink w:history="1" w:anchor="_Toc127958641">
            <w:r w:rsidRPr="0033474E" w:rsidR="003F2FDB">
              <w:rPr>
                <w:rStyle w:val="Hyperlink"/>
                <w:noProof/>
              </w:rPr>
              <w:t>Further Exploration and Practice</w:t>
            </w:r>
            <w:r w:rsidR="003F2FDB">
              <w:rPr>
                <w:noProof/>
                <w:webHidden/>
              </w:rPr>
              <w:tab/>
            </w:r>
            <w:r w:rsidR="003F2FDB">
              <w:rPr>
                <w:noProof/>
                <w:webHidden/>
              </w:rPr>
              <w:fldChar w:fldCharType="begin"/>
            </w:r>
            <w:r w:rsidR="003F2FDB">
              <w:rPr>
                <w:noProof/>
                <w:webHidden/>
              </w:rPr>
              <w:instrText xml:space="preserve"> PAGEREF _Toc127958641 \h </w:instrText>
            </w:r>
            <w:r w:rsidR="003F2FDB">
              <w:rPr>
                <w:noProof/>
                <w:webHidden/>
              </w:rPr>
            </w:r>
            <w:r w:rsidR="003F2FDB">
              <w:rPr>
                <w:noProof/>
                <w:webHidden/>
              </w:rPr>
              <w:fldChar w:fldCharType="separate"/>
            </w:r>
            <w:r w:rsidR="003F2FDB">
              <w:rPr>
                <w:noProof/>
                <w:webHidden/>
              </w:rPr>
              <w:t>4</w:t>
            </w:r>
            <w:r w:rsidR="003F2FDB">
              <w:rPr>
                <w:noProof/>
                <w:webHidden/>
              </w:rPr>
              <w:fldChar w:fldCharType="end"/>
            </w:r>
          </w:hyperlink>
        </w:p>
        <w:p w:rsidR="003F2FDB" w:rsidRDefault="00C70221" w14:paraId="00F37916" w14:textId="39A6C153">
          <w:pPr>
            <w:pStyle w:val="TOC3"/>
            <w:tabs>
              <w:tab w:val="right" w:leader="dot" w:pos="9350"/>
            </w:tabs>
            <w:rPr>
              <w:rFonts w:asciiTheme="minorHAnsi" w:hAnsiTheme="minorHAnsi" w:eastAsiaTheme="minorEastAsia" w:cstheme="minorBidi"/>
              <w:noProof/>
            </w:rPr>
          </w:pPr>
          <w:hyperlink w:history="1" w:anchor="_Toc127958642">
            <w:r w:rsidRPr="0033474E" w:rsidR="003F2FDB">
              <w:rPr>
                <w:rStyle w:val="Hyperlink"/>
                <w:noProof/>
              </w:rPr>
              <w:t>Graded Assessments &amp; Activities</w:t>
            </w:r>
            <w:r w:rsidR="003F2FDB">
              <w:rPr>
                <w:noProof/>
                <w:webHidden/>
              </w:rPr>
              <w:tab/>
            </w:r>
            <w:r w:rsidR="003F2FDB">
              <w:rPr>
                <w:noProof/>
                <w:webHidden/>
              </w:rPr>
              <w:fldChar w:fldCharType="begin"/>
            </w:r>
            <w:r w:rsidR="003F2FDB">
              <w:rPr>
                <w:noProof/>
                <w:webHidden/>
              </w:rPr>
              <w:instrText xml:space="preserve"> PAGEREF _Toc127958642 \h </w:instrText>
            </w:r>
            <w:r w:rsidR="003F2FDB">
              <w:rPr>
                <w:noProof/>
                <w:webHidden/>
              </w:rPr>
            </w:r>
            <w:r w:rsidR="003F2FDB">
              <w:rPr>
                <w:noProof/>
                <w:webHidden/>
              </w:rPr>
              <w:fldChar w:fldCharType="separate"/>
            </w:r>
            <w:r w:rsidR="003F2FDB">
              <w:rPr>
                <w:noProof/>
                <w:webHidden/>
              </w:rPr>
              <w:t>5</w:t>
            </w:r>
            <w:r w:rsidR="003F2FDB">
              <w:rPr>
                <w:noProof/>
                <w:webHidden/>
              </w:rPr>
              <w:fldChar w:fldCharType="end"/>
            </w:r>
          </w:hyperlink>
        </w:p>
        <w:p w:rsidR="003F2FDB" w:rsidRDefault="00C70221" w14:paraId="17790029" w14:textId="5BBDEBBA">
          <w:pPr>
            <w:pStyle w:val="TOC3"/>
            <w:tabs>
              <w:tab w:val="right" w:leader="dot" w:pos="9350"/>
            </w:tabs>
            <w:rPr>
              <w:rFonts w:asciiTheme="minorHAnsi" w:hAnsiTheme="minorHAnsi" w:eastAsiaTheme="minorEastAsia" w:cstheme="minorBidi"/>
              <w:noProof/>
            </w:rPr>
          </w:pPr>
          <w:hyperlink w:history="1" w:anchor="_Toc127958643">
            <w:r w:rsidRPr="0033474E" w:rsidR="003F2FDB">
              <w:rPr>
                <w:rStyle w:val="Hyperlink"/>
                <w:noProof/>
              </w:rPr>
              <w:t>Summary and Look Ahead</w:t>
            </w:r>
            <w:r w:rsidR="003F2FDB">
              <w:rPr>
                <w:noProof/>
                <w:webHidden/>
              </w:rPr>
              <w:tab/>
            </w:r>
            <w:r w:rsidR="003F2FDB">
              <w:rPr>
                <w:noProof/>
                <w:webHidden/>
              </w:rPr>
              <w:fldChar w:fldCharType="begin"/>
            </w:r>
            <w:r w:rsidR="003F2FDB">
              <w:rPr>
                <w:noProof/>
                <w:webHidden/>
              </w:rPr>
              <w:instrText xml:space="preserve"> PAGEREF _Toc127958643 \h </w:instrText>
            </w:r>
            <w:r w:rsidR="003F2FDB">
              <w:rPr>
                <w:noProof/>
                <w:webHidden/>
              </w:rPr>
            </w:r>
            <w:r w:rsidR="003F2FDB">
              <w:rPr>
                <w:noProof/>
                <w:webHidden/>
              </w:rPr>
              <w:fldChar w:fldCharType="separate"/>
            </w:r>
            <w:r w:rsidR="003F2FDB">
              <w:rPr>
                <w:noProof/>
                <w:webHidden/>
              </w:rPr>
              <w:t>8</w:t>
            </w:r>
            <w:r w:rsidR="003F2FDB">
              <w:rPr>
                <w:noProof/>
                <w:webHidden/>
              </w:rPr>
              <w:fldChar w:fldCharType="end"/>
            </w:r>
          </w:hyperlink>
        </w:p>
        <w:p w:rsidR="003F2FDB" w:rsidRDefault="00C70221" w14:paraId="1807DD18" w14:textId="106C2878">
          <w:pPr>
            <w:pStyle w:val="TOC2"/>
            <w:tabs>
              <w:tab w:val="right" w:leader="dot" w:pos="9350"/>
            </w:tabs>
            <w:rPr>
              <w:rFonts w:asciiTheme="minorHAnsi" w:hAnsiTheme="minorHAnsi" w:eastAsiaTheme="minorEastAsia" w:cstheme="minorBidi"/>
              <w:noProof/>
            </w:rPr>
          </w:pPr>
          <w:hyperlink w:history="1" w:anchor="_Toc127958644">
            <w:r w:rsidRPr="0033474E" w:rsidR="003F2FDB">
              <w:rPr>
                <w:rStyle w:val="Hyperlink"/>
                <w:noProof/>
              </w:rPr>
              <w:t>Quick Resources</w:t>
            </w:r>
            <w:r w:rsidR="003F2FDB">
              <w:rPr>
                <w:noProof/>
                <w:webHidden/>
              </w:rPr>
              <w:tab/>
            </w:r>
            <w:r w:rsidR="003F2FDB">
              <w:rPr>
                <w:noProof/>
                <w:webHidden/>
              </w:rPr>
              <w:fldChar w:fldCharType="begin"/>
            </w:r>
            <w:r w:rsidR="003F2FDB">
              <w:rPr>
                <w:noProof/>
                <w:webHidden/>
              </w:rPr>
              <w:instrText xml:space="preserve"> PAGEREF _Toc127958644 \h </w:instrText>
            </w:r>
            <w:r w:rsidR="003F2FDB">
              <w:rPr>
                <w:noProof/>
                <w:webHidden/>
              </w:rPr>
            </w:r>
            <w:r w:rsidR="003F2FDB">
              <w:rPr>
                <w:noProof/>
                <w:webHidden/>
              </w:rPr>
              <w:fldChar w:fldCharType="separate"/>
            </w:r>
            <w:r w:rsidR="003F2FDB">
              <w:rPr>
                <w:noProof/>
                <w:webHidden/>
              </w:rPr>
              <w:t>9</w:t>
            </w:r>
            <w:r w:rsidR="003F2FDB">
              <w:rPr>
                <w:noProof/>
                <w:webHidden/>
              </w:rPr>
              <w:fldChar w:fldCharType="end"/>
            </w:r>
          </w:hyperlink>
        </w:p>
        <w:p w:rsidRPr="0084310D" w:rsidR="0084310D" w:rsidP="0084310D" w:rsidRDefault="0084310D" w14:paraId="1FE8A4B4" w14:textId="77777777">
          <w:r w:rsidRPr="0084310D">
            <w:fldChar w:fldCharType="end"/>
          </w:r>
        </w:p>
      </w:sdtContent>
    </w:sdt>
    <w:p w:rsidRPr="00EF7ECE" w:rsidR="009E0468" w:rsidP="00EF7ECE" w:rsidRDefault="0084310D" w14:paraId="48D00505" w14:textId="7FA97C7E">
      <w:pPr>
        <w:rPr>
          <w:b/>
          <w:bCs/>
        </w:rPr>
      </w:pPr>
      <w:r w:rsidRPr="0084310D">
        <w:br w:type="page"/>
      </w:r>
    </w:p>
    <w:p w:rsidRPr="0084310D" w:rsidR="0084310D" w:rsidP="0084310D" w:rsidRDefault="0084310D" w14:paraId="47363C05" w14:textId="77777777">
      <w:pPr>
        <w:pStyle w:val="Heading2"/>
      </w:pPr>
      <w:bookmarkStart w:name="_Toc127958635" w:id="2"/>
      <w:r w:rsidRPr="0084310D">
        <w:lastRenderedPageBreak/>
        <w:t>Module Design Guide</w:t>
      </w:r>
      <w:bookmarkEnd w:id="2"/>
    </w:p>
    <w:p w:rsidRPr="00B447F5" w:rsidR="00EE6CF6" w:rsidP="00EE6CF6" w:rsidRDefault="00EE6CF6" w14:paraId="74D85831" w14:textId="77777777">
      <w:pPr>
        <w:rPr>
          <w:i/>
          <w:iCs/>
        </w:rPr>
      </w:pPr>
      <w:r w:rsidRPr="00B447F5">
        <w:rPr>
          <w:i/>
          <w:iCs/>
        </w:rPr>
        <w:t xml:space="preserve">Please use this guide to organize the content for each week by filling in the </w:t>
      </w:r>
      <w:r w:rsidRPr="00B447F5">
        <w:rPr>
          <w:i/>
          <w:iCs/>
          <w:highlight w:val="yellow"/>
        </w:rPr>
        <w:t>highlighted</w:t>
      </w:r>
      <w:r w:rsidRPr="00B447F5">
        <w:rPr>
          <w:i/>
          <w:iCs/>
        </w:rPr>
        <w:t xml:space="preserve"> areas. The guide may look long, but much it is notes and other helpful information meant as references to use when creating materials. In addition, you are welcome to include additional assignments, discussion forums, quizzes, etc., if that makes sense for your course.</w:t>
      </w:r>
    </w:p>
    <w:p w:rsidRPr="00B447F5" w:rsidR="00EE6CF6" w:rsidDel="00444A1C" w:rsidP="00EE6CF6" w:rsidRDefault="00EE6CF6" w14:paraId="2ABC32EF" w14:textId="1C3DEB0E">
      <w:pPr>
        <w:rPr>
          <w:del w:author="Atmar, Kim" w:date="2023-02-07T10:36:00Z" w:id="3"/>
          <w:i/>
          <w:iCs/>
        </w:rPr>
      </w:pPr>
      <w:r w:rsidRPr="00B447F5">
        <w:rPr>
          <w:rStyle w:val="Strong"/>
          <w:i/>
          <w:iCs/>
        </w:rPr>
        <w:t>Note:</w:t>
      </w:r>
      <w:r w:rsidRPr="00B447F5">
        <w:rPr>
          <w:i/>
          <w:iCs/>
        </w:rPr>
        <w:t xml:space="preserve"> Headers and sections align with the format in your </w:t>
      </w:r>
      <w:r w:rsidRPr="00B447F5" w:rsidR="00B447F5">
        <w:rPr>
          <w:i/>
          <w:iCs/>
        </w:rPr>
        <w:t>Moodle</w:t>
      </w:r>
      <w:r w:rsidRPr="00B447F5">
        <w:rPr>
          <w:i/>
          <w:iCs/>
        </w:rPr>
        <w:t xml:space="preserve"> master </w:t>
      </w:r>
      <w:r w:rsidRPr="00B447F5" w:rsidR="00B447F5">
        <w:rPr>
          <w:i/>
          <w:iCs/>
        </w:rPr>
        <w:t>template</w:t>
      </w:r>
      <w:r w:rsidRPr="00B447F5">
        <w:rPr>
          <w:i/>
          <w:iCs/>
        </w:rPr>
        <w:t>, shown below.</w:t>
      </w:r>
    </w:p>
    <w:p w:rsidR="00B447F5" w:rsidP="007F40B6" w:rsidRDefault="00444A1C" w14:paraId="2ED0FEBA" w14:textId="2C8E40C2">
      <w:pPr>
        <w:jc w:val="center"/>
        <w:rPr>
          <w:b/>
          <w:bCs/>
          <w:sz w:val="32"/>
          <w:szCs w:val="32"/>
          <w:u w:val="single"/>
        </w:rPr>
      </w:pPr>
      <w:ins w:author="Atmar, Kim" w:date="2023-02-07T10:36:00Z" w:id="4">
        <w:r>
          <w:rPr>
            <w:noProof/>
          </w:rPr>
          <w:drawing>
            <wp:inline distT="0" distB="0" distL="0" distR="0" wp14:anchorId="685726FE" wp14:editId="0341B3F6">
              <wp:extent cx="5943600" cy="441134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943600" cy="4411345"/>
                      </a:xfrm>
                      <a:prstGeom prst="rect">
                        <a:avLst/>
                      </a:prstGeom>
                    </pic:spPr>
                  </pic:pic>
                </a:graphicData>
              </a:graphic>
            </wp:inline>
          </w:drawing>
        </w:r>
      </w:ins>
    </w:p>
    <w:p w:rsidR="00EF7ECE" w:rsidP="00EF7ECE" w:rsidRDefault="00EF7ECE" w14:paraId="7F716471" w14:textId="6D64BBA0">
      <w:pPr>
        <w:pStyle w:val="Heading3"/>
        <w:jc w:val="center"/>
      </w:pPr>
    </w:p>
    <w:p w:rsidRPr="00EF7ECE" w:rsidR="00EF7ECE" w:rsidP="00EF7ECE" w:rsidRDefault="00EF7ECE" w14:paraId="4C7EEE0C" w14:textId="77777777"/>
    <w:p w:rsidR="00EF7ECE" w:rsidP="00EF7ECE" w:rsidRDefault="00EF7ECE" w14:paraId="48886F27" w14:textId="77777777">
      <w:pPr>
        <w:pStyle w:val="Heading3"/>
        <w:jc w:val="center"/>
      </w:pPr>
    </w:p>
    <w:p w:rsidRPr="007F40B6" w:rsidR="00B10C4A" w:rsidP="00EF7ECE" w:rsidRDefault="0084310D" w14:paraId="2CB343F0" w14:textId="799D42F4">
      <w:pPr>
        <w:pStyle w:val="Heading3"/>
        <w:jc w:val="center"/>
      </w:pPr>
      <w:bookmarkStart w:name="_Toc127958636" w:id="5"/>
      <w:r w:rsidRPr="00716682">
        <w:rPr>
          <w:highlight w:val="yellow"/>
        </w:rPr>
        <w:t xml:space="preserve">Module </w:t>
      </w:r>
      <w:r w:rsidRPr="00716682" w:rsidR="00716682">
        <w:rPr>
          <w:highlight w:val="yellow"/>
        </w:rPr>
        <w:t>1</w:t>
      </w:r>
      <w:r w:rsidRPr="00716682">
        <w:rPr>
          <w:highlight w:val="yellow"/>
        </w:rPr>
        <w:t xml:space="preserve">: </w:t>
      </w:r>
      <w:bookmarkEnd w:id="5"/>
      <w:r w:rsidRPr="00716682" w:rsidR="00716682">
        <w:rPr>
          <w:highlight w:val="yellow"/>
        </w:rPr>
        <w:t>Beginning Exploration of Research Methods</w:t>
      </w:r>
    </w:p>
    <w:p w:rsidRPr="0084310D" w:rsidR="0084310D" w:rsidP="00EF7ECE" w:rsidRDefault="0084310D" w14:paraId="744209D4" w14:textId="77777777">
      <w:pPr>
        <w:pStyle w:val="Heading3"/>
        <w:jc w:val="center"/>
      </w:pPr>
      <w:bookmarkStart w:name="_Toc127958637" w:id="6"/>
      <w:r w:rsidRPr="0084310D">
        <w:t>Instructor Notes</w:t>
      </w:r>
      <w:bookmarkEnd w:id="6"/>
    </w:p>
    <w:p w:rsidRPr="0084310D" w:rsidR="0084310D" w:rsidP="0084310D" w:rsidRDefault="0084310D" w14:paraId="247FFA56" w14:textId="77777777">
      <w:pPr>
        <w:rPr>
          <w:i/>
          <w:iCs/>
          <w:sz w:val="20"/>
          <w:szCs w:val="20"/>
        </w:rPr>
      </w:pPr>
      <w:r w:rsidRPr="0084310D">
        <w:rPr>
          <w:i/>
          <w:iCs/>
          <w:sz w:val="20"/>
          <w:szCs w:val="20"/>
        </w:rPr>
        <w:t>Please leave notes here if there are items that need to be hidden from students, but visible to course facilitators. This can be helpful for portal integration notes</w:t>
      </w:r>
      <w:r w:rsidR="007F40B6">
        <w:rPr>
          <w:i/>
          <w:iCs/>
          <w:sz w:val="20"/>
          <w:szCs w:val="20"/>
        </w:rPr>
        <w:t xml:space="preserve">, instructions for facilitating group work activities </w:t>
      </w:r>
      <w:r w:rsidR="007F40B6">
        <w:rPr>
          <w:i/>
          <w:iCs/>
          <w:sz w:val="20"/>
          <w:szCs w:val="20"/>
        </w:rPr>
        <w:lastRenderedPageBreak/>
        <w:t>if applicable,</w:t>
      </w:r>
      <w:r w:rsidRPr="0084310D">
        <w:rPr>
          <w:i/>
          <w:iCs/>
          <w:sz w:val="20"/>
          <w:szCs w:val="20"/>
        </w:rPr>
        <w:t xml:space="preserve"> notes on how you use a course blog, </w:t>
      </w:r>
      <w:r w:rsidR="007F40B6">
        <w:rPr>
          <w:i/>
          <w:iCs/>
          <w:sz w:val="20"/>
          <w:szCs w:val="20"/>
        </w:rPr>
        <w:t xml:space="preserve">or </w:t>
      </w:r>
      <w:r w:rsidRPr="0084310D">
        <w:rPr>
          <w:i/>
          <w:iCs/>
          <w:sz w:val="20"/>
          <w:szCs w:val="20"/>
        </w:rPr>
        <w:t>suggesting extra credit opportunities, etc.</w:t>
      </w:r>
      <w:r w:rsidRPr="0084310D">
        <w:rPr>
          <w:sz w:val="20"/>
          <w:szCs w:val="20"/>
        </w:rPr>
        <w:t xml:space="preserve"> </w:t>
      </w:r>
      <w:r w:rsidRPr="007F40B6" w:rsidR="007F40B6">
        <w:rPr>
          <w:i/>
          <w:iCs/>
          <w:sz w:val="20"/>
          <w:szCs w:val="20"/>
        </w:rPr>
        <w:t>You might also</w:t>
      </w:r>
      <w:r w:rsidR="007F40B6">
        <w:rPr>
          <w:sz w:val="20"/>
          <w:szCs w:val="20"/>
        </w:rPr>
        <w:t xml:space="preserve"> </w:t>
      </w:r>
      <w:r w:rsidR="007F40B6">
        <w:rPr>
          <w:i/>
          <w:iCs/>
          <w:sz w:val="20"/>
          <w:szCs w:val="20"/>
        </w:rPr>
        <w:t>c</w:t>
      </w:r>
      <w:r w:rsidRPr="0084310D">
        <w:rPr>
          <w:i/>
          <w:iCs/>
          <w:sz w:val="20"/>
          <w:szCs w:val="20"/>
        </w:rPr>
        <w:t>onsider where students will struggle in this lesson and suggest supplemental resources (</w:t>
      </w:r>
      <w:r w:rsidR="007F40B6">
        <w:rPr>
          <w:i/>
          <w:iCs/>
          <w:sz w:val="20"/>
          <w:szCs w:val="20"/>
        </w:rPr>
        <w:t xml:space="preserve">which might already be available </w:t>
      </w:r>
      <w:r w:rsidRPr="0084310D">
        <w:rPr>
          <w:i/>
          <w:iCs/>
          <w:sz w:val="20"/>
          <w:szCs w:val="20"/>
        </w:rPr>
        <w:t>in the supplemental resources section) that may help students gain deeper understanding.</w:t>
      </w:r>
    </w:p>
    <w:p w:rsidRPr="00F41BE1" w:rsidR="00316029" w:rsidP="00316029" w:rsidRDefault="00316029" w14:paraId="5304425D" w14:textId="0988902E">
      <w:pPr>
        <w:pStyle w:val="Heading4"/>
      </w:pPr>
      <w:r w:rsidRPr="00F41BE1">
        <w:t xml:space="preserve">Module </w:t>
      </w:r>
      <w:r>
        <w:t>Announcements</w:t>
      </w:r>
    </w:p>
    <w:p w:rsidRPr="00F41BE1" w:rsidR="00316029" w:rsidP="00316029" w:rsidRDefault="00316029" w14:paraId="6572D681" w14:textId="0862753A">
      <w:r>
        <w:t>Draft key points which might be used in a message and/or announcement by the instructor during the live term concerning this module</w:t>
      </w:r>
      <w:r w:rsidRPr="00F41BE1">
        <w:t>:</w:t>
      </w:r>
    </w:p>
    <w:p w:rsidRPr="00716682" w:rsidR="00316029" w:rsidP="00316029" w:rsidRDefault="00716682" w14:paraId="019C0236" w14:textId="2A6DF504">
      <w:pPr>
        <w:numPr>
          <w:ilvl w:val="0"/>
          <w:numId w:val="16"/>
        </w:numPr>
        <w:rPr>
          <w:highlight w:val="yellow"/>
        </w:rPr>
      </w:pPr>
      <w:r w:rsidRPr="00716682">
        <w:rPr>
          <w:highlight w:val="yellow"/>
        </w:rPr>
        <w:t>Welcome to Research Methods and Biostatistics! This course is designed to help you gain an understanding of research in the medical and scientific field, and to understanding core concepts of biostatistics and how it relates to research.</w:t>
      </w:r>
    </w:p>
    <w:p w:rsidRPr="00716682" w:rsidR="00716682" w:rsidP="00316029" w:rsidRDefault="00716682" w14:paraId="575D7258" w14:textId="6FB4BC70">
      <w:pPr>
        <w:numPr>
          <w:ilvl w:val="0"/>
          <w:numId w:val="16"/>
        </w:numPr>
        <w:rPr>
          <w:highlight w:val="yellow"/>
        </w:rPr>
      </w:pPr>
      <w:r w:rsidRPr="00716682">
        <w:rPr>
          <w:highlight w:val="yellow"/>
        </w:rPr>
        <w:t xml:space="preserve">The format of this course is designed to be as interactive as possible. To aid in this process, there will be </w:t>
      </w:r>
      <w:r w:rsidRPr="00716682">
        <w:rPr>
          <w:b/>
          <w:bCs/>
          <w:highlight w:val="yellow"/>
          <w:u w:val="single"/>
        </w:rPr>
        <w:t>two</w:t>
      </w:r>
      <w:r w:rsidRPr="00716682">
        <w:rPr>
          <w:highlight w:val="yellow"/>
        </w:rPr>
        <w:t xml:space="preserve"> Moodle discussion board posts to be completed each week. These posts will be due at the beginning of the following week.</w:t>
      </w:r>
    </w:p>
    <w:p w:rsidRPr="00716682" w:rsidR="00716682" w:rsidP="00316029" w:rsidRDefault="00716682" w14:paraId="03AE0010" w14:textId="3F18984B">
      <w:pPr>
        <w:numPr>
          <w:ilvl w:val="0"/>
          <w:numId w:val="16"/>
        </w:numPr>
        <w:rPr>
          <w:highlight w:val="yellow"/>
        </w:rPr>
      </w:pPr>
      <w:r w:rsidRPr="00716682">
        <w:rPr>
          <w:highlight w:val="yellow"/>
        </w:rPr>
        <w:t xml:space="preserve">You also will be asked to find your critical analysis paper </w:t>
      </w:r>
      <w:r w:rsidRPr="00716682">
        <w:rPr>
          <w:b/>
          <w:bCs/>
          <w:highlight w:val="yellow"/>
          <w:u w:val="single"/>
        </w:rPr>
        <w:t>article</w:t>
      </w:r>
      <w:r w:rsidRPr="00716682">
        <w:rPr>
          <w:highlight w:val="yellow"/>
        </w:rPr>
        <w:t xml:space="preserve"> this week using the “Searching Medical Literature” presentation as a guide. Please submit this article on the Moodle site under the appropriate assignment submission form, or email [the professor at XXXXX@aurora.edu].</w:t>
      </w:r>
    </w:p>
    <w:p w:rsidR="00716682" w:rsidP="00EF7ECE" w:rsidRDefault="00716682" w14:paraId="48CF3542" w14:textId="77777777">
      <w:pPr>
        <w:pStyle w:val="Heading3"/>
        <w:jc w:val="center"/>
      </w:pPr>
      <w:bookmarkStart w:name="_Toc127958639" w:id="7"/>
    </w:p>
    <w:p w:rsidRPr="0084310D" w:rsidR="0084310D" w:rsidP="00EF7ECE" w:rsidRDefault="0084310D" w14:paraId="6B6319E4" w14:textId="0B6F52FC">
      <w:pPr>
        <w:pStyle w:val="Heading3"/>
        <w:jc w:val="center"/>
      </w:pPr>
      <w:r w:rsidRPr="0084310D">
        <w:t>Introduction and Objectives</w:t>
      </w:r>
      <w:bookmarkEnd w:id="7"/>
    </w:p>
    <w:p w:rsidR="0084310D" w:rsidP="0084310D" w:rsidRDefault="0084310D" w14:paraId="53E52D99" w14:textId="47E09DA9">
      <w:pPr>
        <w:rPr>
          <w:i/>
          <w:iCs/>
          <w:sz w:val="20"/>
          <w:szCs w:val="20"/>
        </w:rPr>
      </w:pPr>
      <w:r w:rsidRPr="0084310D">
        <w:rPr>
          <w:i/>
          <w:iCs/>
          <w:sz w:val="20"/>
          <w:szCs w:val="20"/>
        </w:rPr>
        <w:t>Please include an introduction to the lesson topic(s) here.  The introduction should be one to two written paragraphs briefly discussing the importance/relevance of the topic.  This should be written as if speaking to the student. (Video or audio are acceptable alternatives, but please provide a transcript or closed captioning as well.)</w:t>
      </w:r>
    </w:p>
    <w:p w:rsidRPr="0084310D" w:rsidR="00EA6809" w:rsidP="0084310D" w:rsidRDefault="00EA6809" w14:paraId="0F0D3629" w14:textId="6F9F0586">
      <w:pPr>
        <w:rPr>
          <w:i/>
          <w:iCs/>
          <w:sz w:val="20"/>
          <w:szCs w:val="20"/>
        </w:rPr>
      </w:pPr>
      <w:r>
        <w:rPr>
          <w:i/>
          <w:iCs/>
          <w:sz w:val="20"/>
          <w:szCs w:val="20"/>
        </w:rPr>
        <w:t xml:space="preserve">As you draft your introduction, consider how the module’s topics connect to the </w:t>
      </w:r>
      <w:r w:rsidR="001B67B4">
        <w:rPr>
          <w:i/>
          <w:iCs/>
          <w:sz w:val="20"/>
          <w:szCs w:val="20"/>
        </w:rPr>
        <w:t>previous week, overall</w:t>
      </w:r>
      <w:r>
        <w:rPr>
          <w:i/>
          <w:iCs/>
          <w:sz w:val="20"/>
          <w:szCs w:val="20"/>
        </w:rPr>
        <w:t xml:space="preserve"> course and program objectives, </w:t>
      </w:r>
      <w:r w:rsidR="001B67B4">
        <w:rPr>
          <w:i/>
          <w:iCs/>
          <w:sz w:val="20"/>
          <w:szCs w:val="20"/>
        </w:rPr>
        <w:t>and</w:t>
      </w:r>
      <w:r>
        <w:rPr>
          <w:i/>
          <w:iCs/>
          <w:sz w:val="20"/>
          <w:szCs w:val="20"/>
        </w:rPr>
        <w:t xml:space="preserve"> potential application beyond the learners’ academic career, including their future professional and personal development. This enhances the relevancy and frames the content. </w:t>
      </w:r>
    </w:p>
    <w:p w:rsidRPr="0084310D" w:rsidR="0084310D" w:rsidP="0084310D" w:rsidRDefault="0084310D" w14:paraId="1A132478" w14:textId="77777777">
      <w:pPr>
        <w:rPr>
          <w:b/>
          <w:bCs/>
        </w:rPr>
      </w:pPr>
      <w:r w:rsidRPr="0084310D">
        <w:rPr>
          <w:b/>
          <w:bCs/>
          <w:sz w:val="28"/>
          <w:szCs w:val="28"/>
        </w:rPr>
        <w:t>Introduction</w:t>
      </w:r>
    </w:p>
    <w:p w:rsidRPr="0084310D" w:rsidR="0084310D" w:rsidP="0084310D" w:rsidRDefault="00716682" w14:paraId="6B6AD9EC" w14:textId="00D335EB">
      <w:pPr>
        <w:rPr>
          <w:highlight w:val="yellow"/>
        </w:rPr>
      </w:pPr>
      <w:r>
        <w:rPr>
          <w:highlight w:val="yellow"/>
        </w:rPr>
        <w:t xml:space="preserve">Module 1 will be focused on exploring research methods and how it relates to medicine and science. This module will begin by introducing you to the main principles of research methods as it relates to health sciences and then will take you through the beginning portions of this course as it relates to searching for medical literature and types of non-experimental study designs. By the completion of this week, you will be able to adequately search for medical literature based on desired criteria using PubMed, you will know the differences between the various types of non-experimental study designs and when to implement them, </w:t>
      </w:r>
      <w:proofErr w:type="gramStart"/>
      <w:r>
        <w:rPr>
          <w:highlight w:val="yellow"/>
        </w:rPr>
        <w:t>and also</w:t>
      </w:r>
      <w:proofErr w:type="gramEnd"/>
      <w:r>
        <w:rPr>
          <w:highlight w:val="yellow"/>
        </w:rPr>
        <w:t xml:space="preserve"> be able to explain core concepts of research methods. This module will be very important for your success in the following modules in this course. You will often </w:t>
      </w:r>
      <w:proofErr w:type="gramStart"/>
      <w:r>
        <w:rPr>
          <w:highlight w:val="yellow"/>
        </w:rPr>
        <w:t>refer back</w:t>
      </w:r>
      <w:proofErr w:type="gramEnd"/>
      <w:r>
        <w:rPr>
          <w:highlight w:val="yellow"/>
        </w:rPr>
        <w:t xml:space="preserve"> to these materials when you’re learning and integrating the material that is in the course as whole. </w:t>
      </w:r>
    </w:p>
    <w:p w:rsidRPr="0084310D" w:rsidR="0084310D" w:rsidP="0084310D" w:rsidRDefault="0084310D" w14:paraId="7D3713C3" w14:textId="77777777">
      <w:pPr>
        <w:rPr>
          <w:b/>
          <w:bCs/>
        </w:rPr>
      </w:pPr>
      <w:r w:rsidRPr="0084310D">
        <w:rPr>
          <w:b/>
          <w:bCs/>
          <w:sz w:val="28"/>
          <w:szCs w:val="28"/>
        </w:rPr>
        <w:t>Objectives</w:t>
      </w:r>
    </w:p>
    <w:p w:rsidR="0084310D" w:rsidP="0084310D" w:rsidRDefault="0084310D" w14:paraId="44FE28BC" w14:textId="36D7A8CC">
      <w:pPr>
        <w:rPr>
          <w:i/>
          <w:sz w:val="20"/>
          <w:szCs w:val="20"/>
        </w:rPr>
      </w:pPr>
      <w:r w:rsidRPr="0084310D">
        <w:rPr>
          <w:i/>
          <w:sz w:val="20"/>
          <w:szCs w:val="20"/>
        </w:rPr>
        <w:lastRenderedPageBreak/>
        <w:t xml:space="preserve">Objectives should be stated clearly in measurable terms based on Bloom’s Taxonomy, which presents measurable objectives across various combinations of the cognitive process and knowledge dimensions. For a list of measurable verbs, we suggest </w:t>
      </w:r>
      <w:hyperlink w:history="1" r:id="rId12">
        <w:r w:rsidRPr="0084310D">
          <w:rPr>
            <w:rStyle w:val="Hyperlink"/>
            <w:i/>
            <w:sz w:val="20"/>
            <w:szCs w:val="20"/>
          </w:rPr>
          <w:t>Revised Bloom’s Taxonomy Action Verbs</w:t>
        </w:r>
      </w:hyperlink>
      <w:r w:rsidRPr="0084310D">
        <w:rPr>
          <w:i/>
          <w:sz w:val="20"/>
          <w:szCs w:val="20"/>
        </w:rPr>
        <w:t xml:space="preserve"> from Azusa Pacific University.</w:t>
      </w:r>
    </w:p>
    <w:p w:rsidRPr="0084310D" w:rsidR="00EA6809" w:rsidP="0084310D" w:rsidRDefault="00EA6809" w14:paraId="0A737A9C" w14:textId="115F8A6B">
      <w:pPr>
        <w:rPr>
          <w:i/>
          <w:sz w:val="20"/>
          <w:szCs w:val="20"/>
        </w:rPr>
      </w:pPr>
      <w:r>
        <w:rPr>
          <w:i/>
          <w:sz w:val="20"/>
          <w:szCs w:val="20"/>
        </w:rPr>
        <w:t xml:space="preserve">Refer to your Course Map for your objectives. For examples, refer to the Course Map Examples document. </w:t>
      </w:r>
    </w:p>
    <w:p w:rsidRPr="0084310D" w:rsidR="0084310D" w:rsidP="0084310D" w:rsidRDefault="0084310D" w14:paraId="656D88BD" w14:textId="77777777">
      <w:r w:rsidRPr="0084310D">
        <w:t>By the end of this module, students will be able to:</w:t>
      </w:r>
    </w:p>
    <w:p w:rsidR="00716682" w:rsidP="00716682" w:rsidRDefault="00716682" w14:paraId="7F0401C5" w14:textId="5CC0909C">
      <w:pPr>
        <w:pStyle w:val="ListParagraph"/>
        <w:numPr>
          <w:ilvl w:val="0"/>
          <w:numId w:val="22"/>
        </w:numPr>
        <w:rPr>
          <w:highlight w:val="yellow"/>
        </w:rPr>
      </w:pPr>
      <w:r>
        <w:rPr>
          <w:highlight w:val="yellow"/>
        </w:rPr>
        <w:t>Will understand the overall guiding principles of research methods as it pertains to the health sciences and will be able to identify and define key terms as it relates to overall research methods.</w:t>
      </w:r>
    </w:p>
    <w:p w:rsidR="00716682" w:rsidP="00716682" w:rsidRDefault="00716682" w14:paraId="16B93588" w14:textId="346333A2">
      <w:pPr>
        <w:pStyle w:val="ListParagraph"/>
        <w:numPr>
          <w:ilvl w:val="0"/>
          <w:numId w:val="22"/>
        </w:numPr>
        <w:rPr>
          <w:highlight w:val="yellow"/>
        </w:rPr>
      </w:pPr>
      <w:r>
        <w:rPr>
          <w:highlight w:val="yellow"/>
        </w:rPr>
        <w:t>Can find articles as it pertains to a specific research question or interest using the PubMed search engine and applying advance search criteria.</w:t>
      </w:r>
    </w:p>
    <w:p w:rsidRPr="00716682" w:rsidR="0084310D" w:rsidP="00716682" w:rsidRDefault="00716682" w14:paraId="3623AFB3" w14:textId="6BA502A4">
      <w:pPr>
        <w:pStyle w:val="ListParagraph"/>
        <w:numPr>
          <w:ilvl w:val="0"/>
          <w:numId w:val="22"/>
        </w:numPr>
        <w:rPr>
          <w:highlight w:val="yellow"/>
        </w:rPr>
      </w:pPr>
      <w:r>
        <w:rPr>
          <w:highlight w:val="yellow"/>
        </w:rPr>
        <w:t>Will define and differentiate between the most important different types of study designs that are classified within the non-experimental study design type.</w:t>
      </w:r>
    </w:p>
    <w:p w:rsidRPr="0084310D" w:rsidR="0084310D" w:rsidP="00EF7ECE" w:rsidRDefault="0084310D" w14:paraId="1218353B" w14:textId="77777777">
      <w:pPr>
        <w:pStyle w:val="Heading3"/>
        <w:jc w:val="center"/>
      </w:pPr>
      <w:bookmarkStart w:name="_Toc127958640" w:id="8"/>
      <w:r w:rsidRPr="0084310D">
        <w:t xml:space="preserve">Learning </w:t>
      </w:r>
      <w:r w:rsidR="00377AA4">
        <w:t>Essentials</w:t>
      </w:r>
      <w:bookmarkEnd w:id="8"/>
    </w:p>
    <w:p w:rsidRPr="0084310D" w:rsidR="0084310D" w:rsidP="0084310D" w:rsidRDefault="0084310D" w14:paraId="45BECBAF" w14:textId="77777777">
      <w:pPr>
        <w:rPr>
          <w:b/>
          <w:bCs/>
          <w:sz w:val="28"/>
          <w:szCs w:val="28"/>
        </w:rPr>
      </w:pPr>
      <w:r w:rsidRPr="0084310D">
        <w:rPr>
          <w:b/>
          <w:bCs/>
          <w:sz w:val="28"/>
          <w:szCs w:val="28"/>
        </w:rPr>
        <w:t>Required Reading and Viewing Resources</w:t>
      </w:r>
    </w:p>
    <w:p w:rsidRPr="0084310D" w:rsidR="0084310D" w:rsidP="0084310D" w:rsidRDefault="0084310D" w14:paraId="4398DBB4" w14:textId="77777777">
      <w:pPr>
        <w:rPr>
          <w:i/>
          <w:sz w:val="20"/>
          <w:szCs w:val="20"/>
        </w:rPr>
      </w:pPr>
      <w:r w:rsidRPr="0084310D">
        <w:rPr>
          <w:i/>
          <w:sz w:val="20"/>
          <w:szCs w:val="20"/>
        </w:rPr>
        <w:t>List and describe any textbook or other reading assignments, Internet links, library articles, videos, interactives, tutorials, etc. that you require students to read or interact with in this module. Ideally, course materials are presented within a narrative explanation with an introduction, relevance, and how students can use the materials to accomplish objectives.</w:t>
      </w:r>
      <w:r w:rsidRPr="0084310D">
        <w:rPr>
          <w:sz w:val="20"/>
          <w:szCs w:val="20"/>
        </w:rPr>
        <w:t xml:space="preserve"> </w:t>
      </w:r>
    </w:p>
    <w:p w:rsidRPr="0084310D" w:rsidR="0084310D" w:rsidP="0084310D" w:rsidRDefault="0084310D" w14:paraId="5A316E24" w14:textId="77777777">
      <w:pPr>
        <w:rPr>
          <w:b/>
          <w:bCs/>
          <w:sz w:val="24"/>
          <w:szCs w:val="24"/>
        </w:rPr>
      </w:pPr>
      <w:r w:rsidRPr="0084310D">
        <w:rPr>
          <w:b/>
          <w:bCs/>
          <w:sz w:val="24"/>
          <w:szCs w:val="24"/>
        </w:rPr>
        <w:t>Read</w:t>
      </w:r>
    </w:p>
    <w:p w:rsidR="0084310D" w:rsidP="0084310D" w:rsidRDefault="00716682" w14:paraId="355B4E8B" w14:textId="01CB94D9">
      <w:pPr>
        <w:rPr>
          <w:highlight w:val="yellow"/>
        </w:rPr>
      </w:pPr>
      <w:r>
        <w:rPr>
          <w:highlight w:val="yellow"/>
        </w:rPr>
        <w:t xml:space="preserve">Read pages 1- 84 in the textbook (Parts 1-24). </w:t>
      </w:r>
    </w:p>
    <w:p w:rsidRPr="0084310D" w:rsidR="00716682" w:rsidP="0084310D" w:rsidRDefault="00716682" w14:paraId="145C24C2" w14:textId="537F59CB">
      <w:pPr>
        <w:rPr>
          <w:highlight w:val="yellow"/>
        </w:rPr>
      </w:pPr>
      <w:r>
        <w:rPr>
          <w:highlight w:val="yellow"/>
        </w:rPr>
        <w:t xml:space="preserve">Read the three articles that are posted on the Moodle site under Module 1. They are guides to the 3 commonly encountered non-experimental study design types: </w:t>
      </w:r>
      <w:proofErr w:type="gramStart"/>
      <w:r>
        <w:rPr>
          <w:highlight w:val="yellow"/>
        </w:rPr>
        <w:t>cohorts</w:t>
      </w:r>
      <w:proofErr w:type="gramEnd"/>
      <w:r>
        <w:rPr>
          <w:highlight w:val="yellow"/>
        </w:rPr>
        <w:t xml:space="preserve"> studies, case-control studies, and cross-sectional studies.</w:t>
      </w:r>
    </w:p>
    <w:p w:rsidRPr="0084310D" w:rsidR="0084310D" w:rsidP="0084310D" w:rsidRDefault="0084310D" w14:paraId="2BF1018A" w14:textId="77777777">
      <w:pPr>
        <w:rPr>
          <w:b/>
          <w:bCs/>
          <w:sz w:val="28"/>
          <w:szCs w:val="28"/>
        </w:rPr>
      </w:pPr>
      <w:r w:rsidRPr="0084310D">
        <w:rPr>
          <w:b/>
          <w:bCs/>
          <w:sz w:val="28"/>
          <w:szCs w:val="28"/>
        </w:rPr>
        <w:t>Tips/ Study Suggestions</w:t>
      </w:r>
    </w:p>
    <w:p w:rsidRPr="0084310D" w:rsidR="0084310D" w:rsidP="0084310D" w:rsidRDefault="0084310D" w14:paraId="57D4C7E6" w14:textId="25FE33C1">
      <w:pPr>
        <w:rPr>
          <w:i/>
          <w:iCs/>
          <w:sz w:val="20"/>
          <w:szCs w:val="20"/>
        </w:rPr>
      </w:pPr>
      <w:r w:rsidRPr="0084310D">
        <w:rPr>
          <w:i/>
          <w:iCs/>
          <w:sz w:val="20"/>
          <w:szCs w:val="20"/>
        </w:rPr>
        <w:t>Provide helpful hints and/or additional narrative to help students focus on the most important resources or concepts in the lesson. For example, give students guidance for how to move through the required materials or ask questions for them to consider while they work through the resources.</w:t>
      </w:r>
      <w:r w:rsidR="00697185">
        <w:rPr>
          <w:i/>
          <w:iCs/>
          <w:sz w:val="20"/>
          <w:szCs w:val="20"/>
        </w:rPr>
        <w:t xml:space="preserve"> This information is typically discipline specific, such as offering learners some acronyms to memorize parts of the body in nursing. </w:t>
      </w:r>
    </w:p>
    <w:p w:rsidRPr="0084310D" w:rsidR="0084310D" w:rsidP="0084310D" w:rsidRDefault="00716682" w14:paraId="1905A84F" w14:textId="23FB7BDD">
      <w:r w:rsidRPr="00716682">
        <w:rPr>
          <w:highlight w:val="yellow"/>
        </w:rPr>
        <w:t xml:space="preserve">The best way to study for this class is to read the </w:t>
      </w:r>
      <w:proofErr w:type="spellStart"/>
      <w:r w:rsidRPr="00716682">
        <w:rPr>
          <w:highlight w:val="yellow"/>
        </w:rPr>
        <w:t>powerpoints</w:t>
      </w:r>
      <w:proofErr w:type="spellEnd"/>
      <w:r w:rsidRPr="00716682">
        <w:rPr>
          <w:highlight w:val="yellow"/>
        </w:rPr>
        <w:t xml:space="preserve"> thoroughly and use the textbook as a supplement. The questions for the exams and quizzes will come from the lectures and </w:t>
      </w:r>
      <w:proofErr w:type="spellStart"/>
      <w:r w:rsidRPr="00716682">
        <w:rPr>
          <w:highlight w:val="yellow"/>
        </w:rPr>
        <w:t>powerpoints</w:t>
      </w:r>
      <w:proofErr w:type="spellEnd"/>
      <w:r w:rsidRPr="00716682">
        <w:rPr>
          <w:highlight w:val="yellow"/>
        </w:rPr>
        <w:t>, however, the book is very useful in explaining the concepts gone over in class in more detail.</w:t>
      </w:r>
    </w:p>
    <w:p w:rsidRPr="0084310D" w:rsidR="0084310D" w:rsidP="00EF7ECE" w:rsidRDefault="0084310D" w14:paraId="20E59377" w14:textId="77777777">
      <w:pPr>
        <w:pStyle w:val="Heading3"/>
        <w:jc w:val="center"/>
      </w:pPr>
      <w:bookmarkStart w:name="_Toc127958642" w:id="9"/>
      <w:r w:rsidRPr="0084310D">
        <w:t>Graded Assessments &amp; Activities</w:t>
      </w:r>
      <w:bookmarkEnd w:id="9"/>
    </w:p>
    <w:p w:rsidRPr="0084310D" w:rsidR="0084310D" w:rsidP="0084310D" w:rsidRDefault="0084310D" w14:paraId="225711CD" w14:textId="77777777">
      <w:pPr>
        <w:rPr>
          <w:b/>
          <w:bCs/>
          <w:sz w:val="28"/>
          <w:szCs w:val="28"/>
        </w:rPr>
      </w:pPr>
      <w:r w:rsidRPr="0084310D">
        <w:rPr>
          <w:b/>
          <w:bCs/>
          <w:sz w:val="28"/>
          <w:szCs w:val="28"/>
        </w:rPr>
        <w:t>Discussion Board</w:t>
      </w:r>
    </w:p>
    <w:p w:rsidRPr="003F2FDB" w:rsidR="0084310D" w:rsidP="003F2FDB" w:rsidRDefault="0084310D" w14:paraId="0152A996" w14:textId="2579EB60">
      <w:pPr>
        <w:pStyle w:val="pf0"/>
        <w:rPr>
          <w:rFonts w:ascii="Arial" w:hAnsi="Arial" w:cs="Arial"/>
          <w:sz w:val="22"/>
          <w:szCs w:val="22"/>
        </w:rPr>
      </w:pPr>
      <w:r w:rsidRPr="003F2FDB">
        <w:rPr>
          <w:rFonts w:ascii="Arial" w:hAnsi="Arial" w:cs="Arial"/>
          <w:sz w:val="22"/>
          <w:szCs w:val="22"/>
        </w:rPr>
        <w:lastRenderedPageBreak/>
        <w:t xml:space="preserve">The course includes intentional opportunities for peer interaction and collaboration. It is recommended that at least one discussion activity be included each week.  </w:t>
      </w:r>
      <w:r w:rsidRPr="003F2FDB" w:rsidR="003F2FDB">
        <w:rPr>
          <w:rStyle w:val="cf01"/>
          <w:rFonts w:ascii="Arial" w:hAnsi="Arial" w:cs="Arial"/>
          <w:sz w:val="22"/>
          <w:szCs w:val="22"/>
        </w:rPr>
        <w:t xml:space="preserve">Regular interaction with peers in the course is required. </w:t>
      </w:r>
      <w:r w:rsidRPr="003F2FDB">
        <w:rPr>
          <w:rFonts w:ascii="Arial" w:hAnsi="Arial" w:cs="Arial"/>
          <w:sz w:val="22"/>
          <w:szCs w:val="22"/>
        </w:rPr>
        <w:t xml:space="preserve">Discussion </w:t>
      </w:r>
      <w:r w:rsidRPr="003F2FDB">
        <w:rPr>
          <w:rFonts w:ascii="Arial" w:hAnsi="Arial" w:cs="Arial"/>
          <w:b/>
          <w:sz w:val="22"/>
          <w:szCs w:val="22"/>
        </w:rPr>
        <w:t>forums should not be recall activities</w:t>
      </w:r>
      <w:r w:rsidRPr="003F2FDB">
        <w:rPr>
          <w:rFonts w:ascii="Arial" w:hAnsi="Arial" w:cs="Arial"/>
          <w:sz w:val="22"/>
          <w:szCs w:val="22"/>
        </w:rPr>
        <w:t xml:space="preserve">, but drive students towards </w:t>
      </w:r>
      <w:r w:rsidRPr="003F2FDB">
        <w:rPr>
          <w:rFonts w:ascii="Arial" w:hAnsi="Arial" w:cs="Arial"/>
          <w:b/>
          <w:sz w:val="22"/>
          <w:szCs w:val="22"/>
        </w:rPr>
        <w:t>application of skills or analysis</w:t>
      </w:r>
      <w:r w:rsidRPr="003F2FDB">
        <w:rPr>
          <w:rFonts w:ascii="Arial" w:hAnsi="Arial" w:cs="Arial"/>
          <w:sz w:val="22"/>
          <w:szCs w:val="22"/>
        </w:rPr>
        <w:t xml:space="preserve">, in addition to </w:t>
      </w:r>
      <w:r w:rsidRPr="003F2FDB" w:rsidR="001C7673">
        <w:rPr>
          <w:rFonts w:ascii="Arial" w:hAnsi="Arial" w:cs="Arial"/>
          <w:sz w:val="22"/>
          <w:szCs w:val="22"/>
        </w:rPr>
        <w:t>evidence-based</w:t>
      </w:r>
      <w:r w:rsidRPr="003F2FDB">
        <w:rPr>
          <w:rFonts w:ascii="Arial" w:hAnsi="Arial" w:cs="Arial"/>
          <w:sz w:val="22"/>
          <w:szCs w:val="22"/>
        </w:rPr>
        <w:t xml:space="preserve"> justification.  Consider going beyond that to have a discussion where students tie the content to their own lives and engage in reflection or transfer of learning outside of the parameters of the course.</w:t>
      </w:r>
    </w:p>
    <w:p w:rsidRPr="0084310D" w:rsidR="0084310D" w:rsidP="0084310D" w:rsidRDefault="007F40B6" w14:paraId="5B40973D" w14:textId="77777777">
      <w:pPr>
        <w:rPr>
          <w:i/>
          <w:iCs/>
          <w:sz w:val="20"/>
          <w:szCs w:val="20"/>
        </w:rPr>
      </w:pPr>
      <w:r>
        <w:rPr>
          <w:i/>
          <w:iCs/>
          <w:sz w:val="20"/>
          <w:szCs w:val="20"/>
        </w:rPr>
        <w:t>Note</w:t>
      </w:r>
      <w:r w:rsidR="001C7673">
        <w:rPr>
          <w:i/>
          <w:iCs/>
          <w:sz w:val="20"/>
          <w:szCs w:val="20"/>
        </w:rPr>
        <w:t>s: AU Online requires student-to-student interactions in every module of the course.</w:t>
      </w:r>
      <w:r>
        <w:rPr>
          <w:i/>
          <w:iCs/>
          <w:sz w:val="20"/>
          <w:szCs w:val="20"/>
        </w:rPr>
        <w:t xml:space="preserve"> </w:t>
      </w:r>
      <w:r w:rsidR="001C7673">
        <w:rPr>
          <w:i/>
          <w:iCs/>
          <w:sz w:val="20"/>
          <w:szCs w:val="20"/>
        </w:rPr>
        <w:t xml:space="preserve">Also, </w:t>
      </w:r>
      <w:r>
        <w:rPr>
          <w:i/>
          <w:iCs/>
          <w:sz w:val="20"/>
          <w:szCs w:val="20"/>
        </w:rPr>
        <w:t>the deadlines of Thursday/Sunday are standardized across all AU Online courses</w:t>
      </w:r>
      <w:r w:rsidR="001C7673">
        <w:rPr>
          <w:i/>
          <w:iCs/>
          <w:sz w:val="20"/>
          <w:szCs w:val="20"/>
        </w:rPr>
        <w:t xml:space="preserve"> and </w:t>
      </w:r>
      <w:r>
        <w:rPr>
          <w:i/>
          <w:iCs/>
          <w:sz w:val="20"/>
          <w:szCs w:val="20"/>
        </w:rPr>
        <w:t xml:space="preserve">all AU Online forums use the Q&amp;A setting which requires learners to make their initial post before they can see their classmates’ posts. </w:t>
      </w:r>
    </w:p>
    <w:p w:rsidRPr="0084310D" w:rsidR="0084310D" w:rsidP="0084310D" w:rsidRDefault="0084310D" w14:paraId="57F6DE65" w14:textId="77777777">
      <w:pPr>
        <w:rPr>
          <w:b/>
          <w:sz w:val="24"/>
          <w:szCs w:val="24"/>
        </w:rPr>
      </w:pPr>
      <w:r w:rsidRPr="0084310D">
        <w:rPr>
          <w:b/>
          <w:sz w:val="24"/>
          <w:szCs w:val="24"/>
        </w:rPr>
        <w:t>General Discussion Instructions</w:t>
      </w:r>
    </w:p>
    <w:p w:rsidR="00EF7ECE" w:rsidP="0084310D" w:rsidRDefault="0084310D" w14:paraId="668FFE48" w14:textId="77777777">
      <w:r w:rsidRPr="0084310D">
        <w:t xml:space="preserve">Please review the current discussion topic/question and post your initial response by 11:55pm Central time on </w:t>
      </w:r>
      <w:r w:rsidR="007F40B6">
        <w:t>Thursday</w:t>
      </w:r>
      <w:r w:rsidRPr="0084310D">
        <w:t xml:space="preserve"> and remember to respond to at least two (2) other classmates’ posts </w:t>
      </w:r>
      <w:r w:rsidR="00EF7ECE">
        <w:t>(</w:t>
      </w:r>
      <w:r w:rsidRPr="00EF7ECE" w:rsidR="00EF7ECE">
        <w:t>r</w:t>
      </w:r>
      <w:r w:rsidRPr="00EF7ECE" w:rsidR="00EF7ECE">
        <w:rPr>
          <w:rStyle w:val="cf01"/>
          <w:rFonts w:ascii="Arial" w:hAnsi="Arial" w:cs="Arial"/>
          <w:sz w:val="22"/>
          <w:szCs w:val="22"/>
        </w:rPr>
        <w:t>espond to at least one peer who has the fewest responses)</w:t>
      </w:r>
      <w:r w:rsidR="00EF7ECE">
        <w:rPr>
          <w:rStyle w:val="cf01"/>
          <w:rFonts w:ascii="Arial" w:hAnsi="Arial" w:cs="Arial"/>
          <w:sz w:val="22"/>
          <w:szCs w:val="22"/>
        </w:rPr>
        <w:t xml:space="preserve"> </w:t>
      </w:r>
      <w:r w:rsidRPr="0084310D">
        <w:t xml:space="preserve">no later than 11:55pm Central time on </w:t>
      </w:r>
      <w:r w:rsidR="007F40B6">
        <w:t>Sunday.</w:t>
      </w:r>
      <w:r w:rsidRPr="0084310D">
        <w:t xml:space="preserve"> </w:t>
      </w:r>
    </w:p>
    <w:p w:rsidRPr="0084310D" w:rsidR="0084310D" w:rsidP="0084310D" w:rsidRDefault="0084310D" w14:paraId="115F8238" w14:textId="3D1AEEA4">
      <w:r w:rsidRPr="0084310D">
        <w:t xml:space="preserve">Your response should be insightful, thoughtful, and analytical.  </w:t>
      </w:r>
      <w:r w:rsidR="007F40B6">
        <w:t>P</w:t>
      </w:r>
      <w:r w:rsidRPr="007F40B6" w:rsidR="007F40B6">
        <w:t>lease note that you will not see your classmates’ messages until you create your initial post.</w:t>
      </w:r>
    </w:p>
    <w:p w:rsidR="005066F7" w:rsidP="0084310D" w:rsidRDefault="005066F7" w14:paraId="144D5587" w14:textId="59A4E4D1">
      <w:pPr>
        <w:rPr>
          <w:b/>
          <w:sz w:val="24"/>
          <w:szCs w:val="24"/>
        </w:rPr>
      </w:pPr>
      <w:r>
        <w:rPr>
          <w:b/>
          <w:sz w:val="24"/>
          <w:szCs w:val="24"/>
        </w:rPr>
        <w:t>Background/Context</w:t>
      </w:r>
      <w:r w:rsidR="00716682">
        <w:rPr>
          <w:b/>
          <w:sz w:val="24"/>
          <w:szCs w:val="24"/>
        </w:rPr>
        <w:t xml:space="preserve"> (1)</w:t>
      </w:r>
    </w:p>
    <w:p w:rsidR="005066F7" w:rsidP="0084310D" w:rsidRDefault="005066F7" w14:paraId="78FCBE2A" w14:textId="0076A7E4">
      <w:pPr>
        <w:rPr>
          <w:bCs/>
          <w:i/>
          <w:iCs/>
          <w:sz w:val="20"/>
          <w:szCs w:val="20"/>
        </w:rPr>
      </w:pPr>
      <w:r w:rsidRPr="00332B26">
        <w:rPr>
          <w:bCs/>
          <w:i/>
          <w:iCs/>
          <w:sz w:val="20"/>
          <w:szCs w:val="20"/>
        </w:rPr>
        <w:t>Introduce the discussion topic by providing any needed background information and context</w:t>
      </w:r>
      <w:r w:rsidRPr="00332B26" w:rsidR="00632F22">
        <w:rPr>
          <w:bCs/>
          <w:i/>
          <w:iCs/>
          <w:sz w:val="20"/>
          <w:szCs w:val="20"/>
        </w:rPr>
        <w:t xml:space="preserve">. Connect </w:t>
      </w:r>
      <w:r w:rsidRPr="00332B26">
        <w:rPr>
          <w:bCs/>
          <w:i/>
          <w:iCs/>
          <w:sz w:val="20"/>
          <w:szCs w:val="20"/>
        </w:rPr>
        <w:t xml:space="preserve">it to the module’s </w:t>
      </w:r>
      <w:r w:rsidRPr="00332B26" w:rsidR="00332B26">
        <w:rPr>
          <w:bCs/>
          <w:i/>
          <w:iCs/>
          <w:sz w:val="20"/>
          <w:szCs w:val="20"/>
        </w:rPr>
        <w:t xml:space="preserve">objective(s), </w:t>
      </w:r>
      <w:r w:rsidRPr="00332B26">
        <w:rPr>
          <w:bCs/>
          <w:i/>
          <w:iCs/>
          <w:sz w:val="20"/>
          <w:szCs w:val="20"/>
        </w:rPr>
        <w:t>content</w:t>
      </w:r>
      <w:r w:rsidRPr="00332B26" w:rsidR="00332B26">
        <w:rPr>
          <w:bCs/>
          <w:i/>
          <w:iCs/>
          <w:sz w:val="20"/>
          <w:szCs w:val="20"/>
        </w:rPr>
        <w:t>,</w:t>
      </w:r>
      <w:r w:rsidRPr="00332B26" w:rsidR="00632F22">
        <w:rPr>
          <w:bCs/>
          <w:i/>
          <w:iCs/>
          <w:sz w:val="20"/>
          <w:szCs w:val="20"/>
        </w:rPr>
        <w:t xml:space="preserve"> and generate a</w:t>
      </w:r>
      <w:r w:rsidRPr="00332B26">
        <w:rPr>
          <w:bCs/>
          <w:i/>
          <w:iCs/>
          <w:sz w:val="20"/>
          <w:szCs w:val="20"/>
        </w:rPr>
        <w:t xml:space="preserve"> broader </w:t>
      </w:r>
      <w:r w:rsidRPr="00332B26" w:rsidR="00632F22">
        <w:rPr>
          <w:bCs/>
          <w:i/>
          <w:iCs/>
          <w:sz w:val="20"/>
          <w:szCs w:val="20"/>
        </w:rPr>
        <w:t xml:space="preserve">sense of relevance. </w:t>
      </w:r>
    </w:p>
    <w:p w:rsidRPr="00716682" w:rsidR="00716682" w:rsidP="00716682" w:rsidRDefault="00716682" w14:paraId="2685BD24" w14:textId="77777777">
      <w:pPr>
        <w:rPr>
          <w:bCs/>
          <w:i/>
          <w:iCs/>
          <w:sz w:val="20"/>
          <w:szCs w:val="20"/>
          <w:highlight w:val="yellow"/>
        </w:rPr>
      </w:pPr>
      <w:r w:rsidRPr="00716682">
        <w:rPr>
          <w:bCs/>
          <w:i/>
          <w:iCs/>
          <w:sz w:val="20"/>
          <w:szCs w:val="20"/>
          <w:highlight w:val="yellow"/>
        </w:rPr>
        <w:t>You are a budding researcher and want to study the impact of homelessness on overall health and well-being. You decide to utilize a mixed methods research design in attempt to best capture the overall health and well-being in those experiencing homelessness. </w:t>
      </w:r>
    </w:p>
    <w:p w:rsidR="0084310D" w:rsidP="0084310D" w:rsidRDefault="0084310D" w14:paraId="18135079" w14:textId="327E13CE">
      <w:pPr>
        <w:rPr>
          <w:b/>
          <w:sz w:val="24"/>
          <w:szCs w:val="24"/>
        </w:rPr>
      </w:pPr>
      <w:r w:rsidRPr="0084310D">
        <w:rPr>
          <w:b/>
          <w:sz w:val="24"/>
          <w:szCs w:val="24"/>
        </w:rPr>
        <w:t>Initial Post</w:t>
      </w:r>
      <w:r w:rsidR="00716682">
        <w:rPr>
          <w:b/>
          <w:sz w:val="24"/>
          <w:szCs w:val="24"/>
        </w:rPr>
        <w:t xml:space="preserve"> (1)</w:t>
      </w:r>
    </w:p>
    <w:p w:rsidRPr="00CD4D26" w:rsidR="005066F7" w:rsidP="0084310D" w:rsidRDefault="00CD4D26" w14:paraId="63EC3869" w14:textId="7F9C96AE">
      <w:pPr>
        <w:rPr>
          <w:bCs/>
          <w:i/>
          <w:iCs/>
          <w:sz w:val="24"/>
          <w:szCs w:val="24"/>
        </w:rPr>
      </w:pPr>
      <w:r w:rsidRPr="00CD4D26">
        <w:rPr>
          <w:bCs/>
          <w:i/>
          <w:iCs/>
          <w:sz w:val="24"/>
          <w:szCs w:val="24"/>
        </w:rPr>
        <w:t xml:space="preserve">Consider drafting a sample response for learners, particularly for the first discussion board. This will “show” rather than “tell” them what is expected and they are more likely to move towards that level of achievement. </w:t>
      </w:r>
    </w:p>
    <w:p w:rsidRPr="00716682" w:rsidR="00716682" w:rsidP="00716682" w:rsidRDefault="00716682" w14:paraId="4E357719" w14:textId="77777777">
      <w:pPr>
        <w:rPr>
          <w:highlight w:val="yellow"/>
        </w:rPr>
      </w:pPr>
      <w:r w:rsidRPr="00716682">
        <w:rPr>
          <w:highlight w:val="yellow"/>
        </w:rPr>
        <w:t>Please list </w:t>
      </w:r>
      <w:r w:rsidRPr="00716682">
        <w:rPr>
          <w:b/>
          <w:bCs/>
          <w:highlight w:val="yellow"/>
        </w:rPr>
        <w:t>two </w:t>
      </w:r>
      <w:r w:rsidRPr="00716682">
        <w:rPr>
          <w:highlight w:val="yellow"/>
        </w:rPr>
        <w:t>quantitative variables and </w:t>
      </w:r>
      <w:r w:rsidRPr="00716682">
        <w:rPr>
          <w:b/>
          <w:bCs/>
          <w:highlight w:val="yellow"/>
        </w:rPr>
        <w:t>two</w:t>
      </w:r>
      <w:r w:rsidRPr="00716682">
        <w:rPr>
          <w:highlight w:val="yellow"/>
        </w:rPr>
        <w:t> qualitative variables that you would collect that you think would be important. Also explain briefly why you would want to collect information on these variables to describe overall health and well-being. </w:t>
      </w:r>
      <w:r w:rsidRPr="00716682">
        <w:rPr>
          <w:b/>
          <w:bCs/>
          <w:highlight w:val="yellow"/>
        </w:rPr>
        <w:t>Important note</w:t>
      </w:r>
      <w:r w:rsidRPr="00716682">
        <w:rPr>
          <w:highlight w:val="yellow"/>
        </w:rPr>
        <w:t xml:space="preserve">: these do not have to be anything that you can </w:t>
      </w:r>
      <w:proofErr w:type="gramStart"/>
      <w:r w:rsidRPr="00716682">
        <w:rPr>
          <w:highlight w:val="yellow"/>
        </w:rPr>
        <w:t>actually collect</w:t>
      </w:r>
      <w:proofErr w:type="gramEnd"/>
      <w:r w:rsidRPr="00716682">
        <w:rPr>
          <w:highlight w:val="yellow"/>
        </w:rPr>
        <w:t xml:space="preserve">. Feel free to think outside the box and don't feel as though you </w:t>
      </w:r>
      <w:proofErr w:type="gramStart"/>
      <w:r w:rsidRPr="00716682">
        <w:rPr>
          <w:highlight w:val="yellow"/>
        </w:rPr>
        <w:t>have to</w:t>
      </w:r>
      <w:proofErr w:type="gramEnd"/>
      <w:r w:rsidRPr="00716682">
        <w:rPr>
          <w:highlight w:val="yellow"/>
        </w:rPr>
        <w:t xml:space="preserve"> find something that is actually used in research. I'm simply trying to get everyone thinking about variables and how they relate to research.</w:t>
      </w:r>
    </w:p>
    <w:p w:rsidRPr="0084310D" w:rsidR="0084310D" w:rsidP="0084310D" w:rsidRDefault="0084310D" w14:paraId="652262B9" w14:textId="42CAF44D">
      <w:pPr>
        <w:rPr>
          <w:b/>
          <w:sz w:val="24"/>
          <w:szCs w:val="24"/>
        </w:rPr>
      </w:pPr>
      <w:r w:rsidRPr="0084310D">
        <w:rPr>
          <w:b/>
          <w:sz w:val="24"/>
          <w:szCs w:val="24"/>
        </w:rPr>
        <w:t>Response Posts</w:t>
      </w:r>
      <w:r w:rsidR="00716682">
        <w:rPr>
          <w:b/>
          <w:sz w:val="24"/>
          <w:szCs w:val="24"/>
        </w:rPr>
        <w:t xml:space="preserve"> (1)</w:t>
      </w:r>
    </w:p>
    <w:p w:rsidRPr="0084310D" w:rsidR="0084310D" w:rsidP="0084310D" w:rsidRDefault="0084310D" w14:paraId="7332410D" w14:textId="2FAF3957">
      <w:r w:rsidRPr="0084310D">
        <w:t xml:space="preserve">Your response to your classmate’s posting must be </w:t>
      </w:r>
      <w:proofErr w:type="spellStart"/>
      <w:r w:rsidRPr="0084310D">
        <w:t>be</w:t>
      </w:r>
      <w:proofErr w:type="spellEnd"/>
      <w:r w:rsidRPr="0084310D">
        <w:t xml:space="preserve"> thoughtful, substantial, and polite </w:t>
      </w:r>
      <w:r w:rsidR="007F40B6">
        <w:t>–</w:t>
      </w:r>
      <w:r w:rsidRPr="0084310D">
        <w:t xml:space="preserve"> not just a “well done” phrase or “I agree.”</w:t>
      </w:r>
    </w:p>
    <w:p w:rsidR="00BE6983" w:rsidP="0084310D" w:rsidRDefault="00716682" w14:paraId="7F91C205" w14:textId="21134315">
      <w:r w:rsidRPr="00716682">
        <w:rPr>
          <w:highlight w:val="yellow"/>
        </w:rPr>
        <w:t>No additional instructions for response posts</w:t>
      </w:r>
    </w:p>
    <w:p w:rsidR="003F2FDB" w:rsidP="0084310D" w:rsidRDefault="002C46C0" w14:paraId="0F835B49" w14:textId="77777777">
      <w:pPr>
        <w:rPr>
          <w:b/>
          <w:i/>
          <w:iCs/>
          <w:sz w:val="20"/>
          <w:szCs w:val="20"/>
          <w:highlight w:val="green"/>
        </w:rPr>
      </w:pPr>
      <w:r w:rsidRPr="002C46C0">
        <w:rPr>
          <w:i/>
          <w:iCs/>
          <w:sz w:val="20"/>
          <w:szCs w:val="20"/>
          <w:highlight w:val="yellow"/>
        </w:rPr>
        <w:lastRenderedPageBreak/>
        <w:t xml:space="preserve">(Note: </w:t>
      </w:r>
      <w:r w:rsidR="000C5847">
        <w:rPr>
          <w:i/>
          <w:iCs/>
          <w:sz w:val="20"/>
          <w:szCs w:val="20"/>
          <w:highlight w:val="yellow"/>
        </w:rPr>
        <w:t>A r</w:t>
      </w:r>
      <w:r w:rsidRPr="002C46C0">
        <w:rPr>
          <w:i/>
          <w:iCs/>
          <w:sz w:val="20"/>
          <w:szCs w:val="20"/>
          <w:highlight w:val="yellow"/>
        </w:rPr>
        <w:t xml:space="preserve">ubric </w:t>
      </w:r>
      <w:r w:rsidR="000C5847">
        <w:rPr>
          <w:i/>
          <w:iCs/>
          <w:sz w:val="20"/>
          <w:szCs w:val="20"/>
          <w:highlight w:val="yellow"/>
        </w:rPr>
        <w:t xml:space="preserve">is </w:t>
      </w:r>
      <w:r w:rsidRPr="002C46C0">
        <w:rPr>
          <w:i/>
          <w:iCs/>
          <w:sz w:val="20"/>
          <w:szCs w:val="20"/>
          <w:highlight w:val="yellow"/>
        </w:rPr>
        <w:t xml:space="preserve">required for the discussion forums and will be linked to </w:t>
      </w:r>
      <w:r w:rsidR="000C5847">
        <w:rPr>
          <w:i/>
          <w:iCs/>
          <w:sz w:val="20"/>
          <w:szCs w:val="20"/>
          <w:highlight w:val="yellow"/>
        </w:rPr>
        <w:t>each discussion</w:t>
      </w:r>
      <w:r w:rsidRPr="002C46C0">
        <w:rPr>
          <w:i/>
          <w:iCs/>
          <w:sz w:val="20"/>
          <w:szCs w:val="20"/>
          <w:highlight w:val="yellow"/>
        </w:rPr>
        <w:t xml:space="preserve"> activity. </w:t>
      </w:r>
      <w:r w:rsidRPr="002C46C0" w:rsidR="003F2FDB">
        <w:rPr>
          <w:i/>
          <w:iCs/>
          <w:sz w:val="20"/>
          <w:szCs w:val="20"/>
          <w:highlight w:val="yellow"/>
        </w:rPr>
        <w:t>P</w:t>
      </w:r>
      <w:r w:rsidR="003F2FDB">
        <w:rPr>
          <w:i/>
          <w:iCs/>
          <w:sz w:val="20"/>
          <w:szCs w:val="20"/>
          <w:highlight w:val="yellow"/>
        </w:rPr>
        <w:t>lease add your rubric to the Rubrics Shared folder, where you can review some</w:t>
      </w:r>
      <w:r w:rsidRPr="002C46C0" w:rsidR="003F2FDB">
        <w:rPr>
          <w:i/>
          <w:iCs/>
          <w:sz w:val="20"/>
          <w:szCs w:val="20"/>
          <w:highlight w:val="yellow"/>
        </w:rPr>
        <w:t xml:space="preserve"> example rubrics from other AU Online courses.)</w:t>
      </w:r>
      <w:r w:rsidRPr="00AC5DBA" w:rsidR="003F2FDB">
        <w:rPr>
          <w:b/>
          <w:i/>
          <w:iCs/>
          <w:sz w:val="20"/>
          <w:szCs w:val="20"/>
          <w:highlight w:val="green"/>
        </w:rPr>
        <w:t xml:space="preserve"> </w:t>
      </w:r>
    </w:p>
    <w:p w:rsidR="00AC5DBA" w:rsidP="0084310D" w:rsidRDefault="00AC5DBA" w14:paraId="457132CA" w14:textId="5BA6226B">
      <w:pPr>
        <w:rPr>
          <w:i/>
          <w:iCs/>
          <w:sz w:val="20"/>
          <w:szCs w:val="20"/>
        </w:rPr>
      </w:pPr>
      <w:r w:rsidRPr="00AC5DBA">
        <w:rPr>
          <w:b/>
          <w:i/>
          <w:iCs/>
          <w:sz w:val="20"/>
          <w:szCs w:val="20"/>
          <w:highlight w:val="green"/>
        </w:rPr>
        <w:t>(Note</w:t>
      </w:r>
      <w:r w:rsidRPr="00AC5DBA">
        <w:rPr>
          <w:i/>
          <w:iCs/>
          <w:sz w:val="20"/>
          <w:szCs w:val="20"/>
          <w:highlight w:val="green"/>
        </w:rPr>
        <w:t>: Remember your course needs to add up to 1000points. So keep this in mind as you decide on the total amount of your assignments/assessments.)</w:t>
      </w:r>
      <w:r>
        <w:rPr>
          <w:i/>
          <w:iCs/>
          <w:sz w:val="20"/>
          <w:szCs w:val="20"/>
        </w:rPr>
        <w:t xml:space="preserve"> </w:t>
      </w:r>
    </w:p>
    <w:p w:rsidR="00F72CF7" w:rsidP="0084310D" w:rsidRDefault="00F72CF7" w14:paraId="03046259" w14:textId="73D93EEB">
      <w:pPr>
        <w:rPr>
          <w:i/>
          <w:iCs/>
          <w:sz w:val="20"/>
          <w:szCs w:val="20"/>
        </w:rPr>
      </w:pPr>
      <w:r w:rsidRPr="00F72CF7">
        <w:rPr>
          <w:i/>
          <w:iCs/>
          <w:sz w:val="20"/>
          <w:szCs w:val="20"/>
        </w:rPr>
        <w:t>Upload your rubric for discussions in the Rubrics folder.</w:t>
      </w:r>
      <w:r>
        <w:rPr>
          <w:i/>
          <w:iCs/>
          <w:sz w:val="20"/>
          <w:szCs w:val="20"/>
        </w:rPr>
        <w:t xml:space="preserve"> </w:t>
      </w:r>
    </w:p>
    <w:p w:rsidRPr="0084310D" w:rsidR="00716682" w:rsidP="00716682" w:rsidRDefault="00716682" w14:paraId="2EFEC3A3" w14:textId="77777777">
      <w:pPr>
        <w:rPr>
          <w:b/>
          <w:sz w:val="24"/>
          <w:szCs w:val="24"/>
        </w:rPr>
      </w:pPr>
      <w:r w:rsidRPr="0084310D">
        <w:rPr>
          <w:b/>
          <w:sz w:val="24"/>
          <w:szCs w:val="24"/>
        </w:rPr>
        <w:t>General Discussion Instructions</w:t>
      </w:r>
    </w:p>
    <w:p w:rsidR="00716682" w:rsidP="00716682" w:rsidRDefault="00716682" w14:paraId="7EA41B81" w14:textId="77777777">
      <w:r w:rsidRPr="0084310D">
        <w:t xml:space="preserve">Please review the current discussion topic/question and post your initial response by 11:55pm Central time on </w:t>
      </w:r>
      <w:r>
        <w:t>Thursday</w:t>
      </w:r>
      <w:r w:rsidRPr="0084310D">
        <w:t xml:space="preserve"> and remember to respond to at least two (2) other classmates’ posts </w:t>
      </w:r>
      <w:r>
        <w:t>(</w:t>
      </w:r>
      <w:r w:rsidRPr="00EF7ECE">
        <w:t>r</w:t>
      </w:r>
      <w:r w:rsidRPr="00EF7ECE">
        <w:rPr>
          <w:rStyle w:val="cf01"/>
          <w:rFonts w:ascii="Arial" w:hAnsi="Arial" w:cs="Arial"/>
          <w:sz w:val="22"/>
          <w:szCs w:val="22"/>
        </w:rPr>
        <w:t>espond to at least one peer who has the fewest responses)</w:t>
      </w:r>
      <w:r>
        <w:rPr>
          <w:rStyle w:val="cf01"/>
          <w:rFonts w:ascii="Arial" w:hAnsi="Arial" w:cs="Arial"/>
          <w:sz w:val="22"/>
          <w:szCs w:val="22"/>
        </w:rPr>
        <w:t xml:space="preserve"> </w:t>
      </w:r>
      <w:r w:rsidRPr="0084310D">
        <w:t xml:space="preserve">no later than 11:55pm Central time on </w:t>
      </w:r>
      <w:r>
        <w:t>Sunday.</w:t>
      </w:r>
      <w:r w:rsidRPr="0084310D">
        <w:t xml:space="preserve"> </w:t>
      </w:r>
    </w:p>
    <w:p w:rsidRPr="0084310D" w:rsidR="00716682" w:rsidP="00716682" w:rsidRDefault="00716682" w14:paraId="78C01527" w14:textId="77777777">
      <w:r w:rsidRPr="0084310D">
        <w:t xml:space="preserve">Your response should be insightful, thoughtful, and analytical.  </w:t>
      </w:r>
      <w:r>
        <w:t>P</w:t>
      </w:r>
      <w:r w:rsidRPr="007F40B6">
        <w:t>lease note that you will not see your classmates’ messages until you create your initial post.</w:t>
      </w:r>
    </w:p>
    <w:p w:rsidR="00716682" w:rsidP="00716682" w:rsidRDefault="00716682" w14:paraId="7BF86B95" w14:textId="45BC3900">
      <w:pPr>
        <w:rPr>
          <w:b/>
          <w:sz w:val="24"/>
          <w:szCs w:val="24"/>
        </w:rPr>
      </w:pPr>
      <w:r>
        <w:rPr>
          <w:b/>
          <w:sz w:val="24"/>
          <w:szCs w:val="24"/>
        </w:rPr>
        <w:t>Background/Context</w:t>
      </w:r>
      <w:r>
        <w:rPr>
          <w:b/>
          <w:sz w:val="24"/>
          <w:szCs w:val="24"/>
        </w:rPr>
        <w:t xml:space="preserve"> (2)</w:t>
      </w:r>
    </w:p>
    <w:p w:rsidR="00716682" w:rsidP="00716682" w:rsidRDefault="00716682" w14:paraId="04441B0F" w14:textId="77777777">
      <w:pPr>
        <w:rPr>
          <w:bCs/>
          <w:i/>
          <w:iCs/>
          <w:sz w:val="20"/>
          <w:szCs w:val="20"/>
        </w:rPr>
      </w:pPr>
      <w:r w:rsidRPr="00332B26">
        <w:rPr>
          <w:bCs/>
          <w:i/>
          <w:iCs/>
          <w:sz w:val="20"/>
          <w:szCs w:val="20"/>
        </w:rPr>
        <w:t xml:space="preserve">Introduce the discussion topic by providing any needed background information and context. Connect it to the module’s objective(s), content, and generate a broader sense of relevance. </w:t>
      </w:r>
    </w:p>
    <w:p w:rsidRPr="00716682" w:rsidR="00716682" w:rsidP="00716682" w:rsidRDefault="00716682" w14:paraId="068DD7A9" w14:textId="77777777">
      <w:pPr>
        <w:rPr>
          <w:bCs/>
          <w:i/>
          <w:iCs/>
          <w:sz w:val="20"/>
          <w:szCs w:val="20"/>
          <w:highlight w:val="yellow"/>
        </w:rPr>
      </w:pPr>
      <w:r w:rsidRPr="00716682">
        <w:rPr>
          <w:bCs/>
          <w:i/>
          <w:iCs/>
          <w:sz w:val="20"/>
          <w:szCs w:val="20"/>
          <w:highlight w:val="yellow"/>
        </w:rPr>
        <w:t>Imagine that you are a student in the very exciting and fascinating HLS 4000 course at Aurora University. Your teacher asks you to do your favorite project: a critical analysis paper. You decide that you're going to do your paper on COVID-19, but because you weren't paying attention in his class when he taught you about searching the medical literature, you only find three research manuscripts to choose from when writing your paper.</w:t>
      </w:r>
    </w:p>
    <w:p w:rsidR="00716682" w:rsidP="00716682" w:rsidRDefault="00716682" w14:paraId="6D9676E8" w14:textId="5BC5EDA7">
      <w:pPr>
        <w:rPr>
          <w:b/>
          <w:sz w:val="24"/>
          <w:szCs w:val="24"/>
        </w:rPr>
      </w:pPr>
      <w:r w:rsidRPr="0084310D">
        <w:rPr>
          <w:b/>
          <w:sz w:val="24"/>
          <w:szCs w:val="24"/>
        </w:rPr>
        <w:t>Initial Post</w:t>
      </w:r>
      <w:r>
        <w:rPr>
          <w:b/>
          <w:sz w:val="24"/>
          <w:szCs w:val="24"/>
        </w:rPr>
        <w:t xml:space="preserve"> (2)</w:t>
      </w:r>
    </w:p>
    <w:p w:rsidRPr="00CD4D26" w:rsidR="00716682" w:rsidP="00716682" w:rsidRDefault="00716682" w14:paraId="405C8C74" w14:textId="77777777">
      <w:pPr>
        <w:rPr>
          <w:bCs/>
          <w:i/>
          <w:iCs/>
          <w:sz w:val="24"/>
          <w:szCs w:val="24"/>
        </w:rPr>
      </w:pPr>
      <w:r w:rsidRPr="00CD4D26">
        <w:rPr>
          <w:bCs/>
          <w:i/>
          <w:iCs/>
          <w:sz w:val="24"/>
          <w:szCs w:val="24"/>
        </w:rPr>
        <w:t xml:space="preserve">Consider drafting a sample response for learners, particularly for the first discussion board. This will “show” rather than “tell” them what is </w:t>
      </w:r>
      <w:proofErr w:type="gramStart"/>
      <w:r w:rsidRPr="00CD4D26">
        <w:rPr>
          <w:bCs/>
          <w:i/>
          <w:iCs/>
          <w:sz w:val="24"/>
          <w:szCs w:val="24"/>
        </w:rPr>
        <w:t>expected</w:t>
      </w:r>
      <w:proofErr w:type="gramEnd"/>
      <w:r w:rsidRPr="00CD4D26">
        <w:rPr>
          <w:bCs/>
          <w:i/>
          <w:iCs/>
          <w:sz w:val="24"/>
          <w:szCs w:val="24"/>
        </w:rPr>
        <w:t xml:space="preserve"> and they are more likely to move towards that level of achievement. </w:t>
      </w:r>
    </w:p>
    <w:p w:rsidRPr="00716682" w:rsidR="00716682" w:rsidP="00716682" w:rsidRDefault="00716682" w14:paraId="6FB2FB25" w14:textId="77777777">
      <w:pPr>
        <w:rPr>
          <w:highlight w:val="yellow"/>
        </w:rPr>
      </w:pPr>
      <w:r w:rsidRPr="00716682">
        <w:rPr>
          <w:highlight w:val="yellow"/>
        </w:rPr>
        <w:t>Here are the links to three papers on COVID-19. </w:t>
      </w:r>
      <w:r w:rsidRPr="00716682">
        <w:rPr>
          <w:b/>
          <w:bCs/>
          <w:highlight w:val="yellow"/>
        </w:rPr>
        <w:t>Only</w:t>
      </w:r>
      <w:r w:rsidRPr="00716682">
        <w:rPr>
          <w:highlight w:val="yellow"/>
        </w:rPr>
        <w:t> looking at the abstract, which paper do you think you would decide is the best paper based on concepts we have learned about in class? Think about important concepts of research methods, and how the paper's results might apply to a population of interest that is relevant to you or your research. </w:t>
      </w:r>
      <w:r w:rsidRPr="00716682">
        <w:rPr>
          <w:b/>
          <w:bCs/>
          <w:highlight w:val="yellow"/>
        </w:rPr>
        <w:t>Challenge</w:t>
      </w:r>
      <w:r w:rsidRPr="00716682">
        <w:rPr>
          <w:highlight w:val="yellow"/>
        </w:rPr>
        <w:t>: if you don't think any of these would be adequate, please feel free to comment with a link to a different article that you would use for a paper on COVID-19 and why.</w:t>
      </w:r>
    </w:p>
    <w:p w:rsidRPr="00716682" w:rsidR="00716682" w:rsidP="00716682" w:rsidRDefault="00716682" w14:paraId="4059A48A" w14:textId="77777777">
      <w:pPr>
        <w:rPr>
          <w:highlight w:val="yellow"/>
        </w:rPr>
      </w:pPr>
      <w:r w:rsidRPr="00716682">
        <w:rPr>
          <w:highlight w:val="yellow"/>
        </w:rPr>
        <w:t>A few sentences will suffice and please feel free to comment on other students' posts.</w:t>
      </w:r>
    </w:p>
    <w:p w:rsidRPr="00716682" w:rsidR="00716682" w:rsidP="00716682" w:rsidRDefault="00716682" w14:paraId="4A0A23C4" w14:textId="77777777">
      <w:pPr>
        <w:rPr>
          <w:highlight w:val="yellow"/>
        </w:rPr>
      </w:pPr>
      <w:r w:rsidRPr="00716682">
        <w:rPr>
          <w:highlight w:val="yellow"/>
        </w:rPr>
        <w:t>Here are the links:</w:t>
      </w:r>
    </w:p>
    <w:p w:rsidRPr="00716682" w:rsidR="00716682" w:rsidP="00716682" w:rsidRDefault="00716682" w14:paraId="020AE3AF" w14:textId="77777777">
      <w:pPr>
        <w:rPr>
          <w:highlight w:val="yellow"/>
        </w:rPr>
      </w:pPr>
      <w:hyperlink w:history="1" r:id="rId13">
        <w:r w:rsidRPr="00716682">
          <w:rPr>
            <w:rStyle w:val="Hyperlink"/>
            <w:highlight w:val="yellow"/>
          </w:rPr>
          <w:t>https://www.ncbi.nlm.nih.gov/pmc/articles/PMC7315690/</w:t>
        </w:r>
      </w:hyperlink>
    </w:p>
    <w:p w:rsidRPr="00716682" w:rsidR="00716682" w:rsidP="00716682" w:rsidRDefault="00716682" w14:paraId="76CD5D01" w14:textId="77777777">
      <w:pPr>
        <w:rPr>
          <w:highlight w:val="yellow"/>
        </w:rPr>
      </w:pPr>
      <w:hyperlink w:history="1" r:id="rId14">
        <w:r w:rsidRPr="00716682">
          <w:rPr>
            <w:rStyle w:val="Hyperlink"/>
            <w:highlight w:val="yellow"/>
          </w:rPr>
          <w:t>https://www.nature.com/articles/s41598-022-07538-0</w:t>
        </w:r>
      </w:hyperlink>
    </w:p>
    <w:p w:rsidRPr="00716682" w:rsidR="00716682" w:rsidP="00716682" w:rsidRDefault="00716682" w14:paraId="3F75E48E" w14:textId="77777777">
      <w:pPr>
        <w:rPr>
          <w:highlight w:val="yellow"/>
        </w:rPr>
      </w:pPr>
      <w:hyperlink w:history="1" r:id="rId15">
        <w:r w:rsidRPr="00716682">
          <w:rPr>
            <w:rStyle w:val="Hyperlink"/>
            <w:highlight w:val="yellow"/>
          </w:rPr>
          <w:t>https://www.nature.com/articles/s41598-021-89553-1</w:t>
        </w:r>
      </w:hyperlink>
    </w:p>
    <w:p w:rsidRPr="0084310D" w:rsidR="00716682" w:rsidP="00716682" w:rsidRDefault="00716682" w14:paraId="442EF040" w14:textId="12A2A7E6">
      <w:pPr>
        <w:rPr>
          <w:b/>
          <w:sz w:val="24"/>
          <w:szCs w:val="24"/>
        </w:rPr>
      </w:pPr>
      <w:r w:rsidRPr="0084310D">
        <w:rPr>
          <w:b/>
          <w:sz w:val="24"/>
          <w:szCs w:val="24"/>
        </w:rPr>
        <w:lastRenderedPageBreak/>
        <w:t>Response Posts</w:t>
      </w:r>
      <w:r>
        <w:rPr>
          <w:b/>
          <w:sz w:val="24"/>
          <w:szCs w:val="24"/>
        </w:rPr>
        <w:t xml:space="preserve"> (2)</w:t>
      </w:r>
    </w:p>
    <w:p w:rsidRPr="0084310D" w:rsidR="00716682" w:rsidP="00716682" w:rsidRDefault="00716682" w14:paraId="57C3964C" w14:textId="77777777">
      <w:r w:rsidRPr="0084310D">
        <w:t xml:space="preserve">Your response to your classmate’s posting must be </w:t>
      </w:r>
      <w:proofErr w:type="spellStart"/>
      <w:r w:rsidRPr="0084310D">
        <w:t>be</w:t>
      </w:r>
      <w:proofErr w:type="spellEnd"/>
      <w:r w:rsidRPr="0084310D">
        <w:t xml:space="preserve"> thoughtful, substantial, and polite </w:t>
      </w:r>
      <w:r>
        <w:t>–</w:t>
      </w:r>
      <w:r w:rsidRPr="0084310D">
        <w:t xml:space="preserve"> not just a “well done” phrase or “I agree.”</w:t>
      </w:r>
    </w:p>
    <w:p w:rsidR="00716682" w:rsidP="00716682" w:rsidRDefault="00716682" w14:paraId="0569D3A7" w14:textId="300334F0">
      <w:r w:rsidRPr="00716682">
        <w:rPr>
          <w:highlight w:val="yellow"/>
        </w:rPr>
        <w:t>No additional notes.</w:t>
      </w:r>
    </w:p>
    <w:p w:rsidR="00716682" w:rsidP="00716682" w:rsidRDefault="00716682" w14:paraId="47E972AD" w14:textId="77777777">
      <w:pPr>
        <w:rPr>
          <w:b/>
          <w:i/>
          <w:iCs/>
          <w:sz w:val="20"/>
          <w:szCs w:val="20"/>
          <w:highlight w:val="green"/>
        </w:rPr>
      </w:pPr>
      <w:r w:rsidRPr="002C46C0">
        <w:rPr>
          <w:i/>
          <w:iCs/>
          <w:sz w:val="20"/>
          <w:szCs w:val="20"/>
          <w:highlight w:val="yellow"/>
        </w:rPr>
        <w:t xml:space="preserve">(Note: </w:t>
      </w:r>
      <w:r>
        <w:rPr>
          <w:i/>
          <w:iCs/>
          <w:sz w:val="20"/>
          <w:szCs w:val="20"/>
          <w:highlight w:val="yellow"/>
        </w:rPr>
        <w:t>A r</w:t>
      </w:r>
      <w:r w:rsidRPr="002C46C0">
        <w:rPr>
          <w:i/>
          <w:iCs/>
          <w:sz w:val="20"/>
          <w:szCs w:val="20"/>
          <w:highlight w:val="yellow"/>
        </w:rPr>
        <w:t xml:space="preserve">ubric </w:t>
      </w:r>
      <w:r>
        <w:rPr>
          <w:i/>
          <w:iCs/>
          <w:sz w:val="20"/>
          <w:szCs w:val="20"/>
          <w:highlight w:val="yellow"/>
        </w:rPr>
        <w:t xml:space="preserve">is </w:t>
      </w:r>
      <w:r w:rsidRPr="002C46C0">
        <w:rPr>
          <w:i/>
          <w:iCs/>
          <w:sz w:val="20"/>
          <w:szCs w:val="20"/>
          <w:highlight w:val="yellow"/>
        </w:rPr>
        <w:t xml:space="preserve">required for the discussion forums and will be linked to </w:t>
      </w:r>
      <w:r>
        <w:rPr>
          <w:i/>
          <w:iCs/>
          <w:sz w:val="20"/>
          <w:szCs w:val="20"/>
          <w:highlight w:val="yellow"/>
        </w:rPr>
        <w:t>each discussion</w:t>
      </w:r>
      <w:r w:rsidRPr="002C46C0">
        <w:rPr>
          <w:i/>
          <w:iCs/>
          <w:sz w:val="20"/>
          <w:szCs w:val="20"/>
          <w:highlight w:val="yellow"/>
        </w:rPr>
        <w:t xml:space="preserve"> activity. P</w:t>
      </w:r>
      <w:r>
        <w:rPr>
          <w:i/>
          <w:iCs/>
          <w:sz w:val="20"/>
          <w:szCs w:val="20"/>
          <w:highlight w:val="yellow"/>
        </w:rPr>
        <w:t>lease add your rubric to the Rubrics Shared folder, where you can review some</w:t>
      </w:r>
      <w:r w:rsidRPr="002C46C0">
        <w:rPr>
          <w:i/>
          <w:iCs/>
          <w:sz w:val="20"/>
          <w:szCs w:val="20"/>
          <w:highlight w:val="yellow"/>
        </w:rPr>
        <w:t xml:space="preserve"> example rubrics from other AU Online courses.)</w:t>
      </w:r>
      <w:r w:rsidRPr="00AC5DBA">
        <w:rPr>
          <w:b/>
          <w:i/>
          <w:iCs/>
          <w:sz w:val="20"/>
          <w:szCs w:val="20"/>
          <w:highlight w:val="green"/>
        </w:rPr>
        <w:t xml:space="preserve"> </w:t>
      </w:r>
    </w:p>
    <w:p w:rsidR="00716682" w:rsidP="00716682" w:rsidRDefault="00716682" w14:paraId="61E13BD9" w14:textId="77777777">
      <w:pPr>
        <w:rPr>
          <w:i/>
          <w:iCs/>
          <w:sz w:val="20"/>
          <w:szCs w:val="20"/>
        </w:rPr>
      </w:pPr>
      <w:r w:rsidRPr="00AC5DBA">
        <w:rPr>
          <w:b/>
          <w:i/>
          <w:iCs/>
          <w:sz w:val="20"/>
          <w:szCs w:val="20"/>
          <w:highlight w:val="green"/>
        </w:rPr>
        <w:t>(Note</w:t>
      </w:r>
      <w:r w:rsidRPr="00AC5DBA">
        <w:rPr>
          <w:i/>
          <w:iCs/>
          <w:sz w:val="20"/>
          <w:szCs w:val="20"/>
          <w:highlight w:val="green"/>
        </w:rPr>
        <w:t xml:space="preserve">: Remember your course needs to add up to 1000points. </w:t>
      </w:r>
      <w:proofErr w:type="gramStart"/>
      <w:r w:rsidRPr="00AC5DBA">
        <w:rPr>
          <w:i/>
          <w:iCs/>
          <w:sz w:val="20"/>
          <w:szCs w:val="20"/>
          <w:highlight w:val="green"/>
        </w:rPr>
        <w:t>So</w:t>
      </w:r>
      <w:proofErr w:type="gramEnd"/>
      <w:r w:rsidRPr="00AC5DBA">
        <w:rPr>
          <w:i/>
          <w:iCs/>
          <w:sz w:val="20"/>
          <w:szCs w:val="20"/>
          <w:highlight w:val="green"/>
        </w:rPr>
        <w:t xml:space="preserve"> keep this in mind as you decide on the total amount of your assignments/assessments.)</w:t>
      </w:r>
      <w:r>
        <w:rPr>
          <w:i/>
          <w:iCs/>
          <w:sz w:val="20"/>
          <w:szCs w:val="20"/>
        </w:rPr>
        <w:t xml:space="preserve"> </w:t>
      </w:r>
    </w:p>
    <w:p w:rsidR="00716682" w:rsidP="00716682" w:rsidRDefault="00716682" w14:paraId="18C1EE58" w14:textId="77777777">
      <w:pPr>
        <w:rPr>
          <w:i/>
          <w:iCs/>
          <w:sz w:val="20"/>
          <w:szCs w:val="20"/>
        </w:rPr>
      </w:pPr>
      <w:r w:rsidRPr="00F72CF7">
        <w:rPr>
          <w:i/>
          <w:iCs/>
          <w:sz w:val="20"/>
          <w:szCs w:val="20"/>
        </w:rPr>
        <w:t>Upload your rubric for discussions in the Rubrics folder.</w:t>
      </w:r>
      <w:r>
        <w:rPr>
          <w:i/>
          <w:iCs/>
          <w:sz w:val="20"/>
          <w:szCs w:val="20"/>
        </w:rPr>
        <w:t xml:space="preserve"> </w:t>
      </w:r>
    </w:p>
    <w:p w:rsidRPr="002C46C0" w:rsidR="00AC5DBA" w:rsidP="0084310D" w:rsidRDefault="00AC5DBA" w14:paraId="39B60AB4" w14:textId="77777777">
      <w:pPr>
        <w:rPr>
          <w:sz w:val="20"/>
          <w:szCs w:val="20"/>
        </w:rPr>
      </w:pPr>
    </w:p>
    <w:p w:rsidRPr="0084310D" w:rsidR="0084310D" w:rsidP="0084310D" w:rsidRDefault="0084310D" w14:paraId="29525F3E" w14:textId="77777777">
      <w:pPr>
        <w:rPr>
          <w:b/>
          <w:bCs/>
          <w:sz w:val="28"/>
          <w:szCs w:val="28"/>
        </w:rPr>
      </w:pPr>
      <w:r w:rsidRPr="0084310D">
        <w:rPr>
          <w:b/>
          <w:bCs/>
          <w:sz w:val="28"/>
          <w:szCs w:val="28"/>
        </w:rPr>
        <w:t>Project Milestone/Group Assignment/Etc.</w:t>
      </w:r>
    </w:p>
    <w:p w:rsidRPr="0084310D" w:rsidR="0084310D" w:rsidP="0084310D" w:rsidRDefault="0084310D" w14:paraId="581C8AF7" w14:textId="77777777">
      <w:pPr>
        <w:rPr>
          <w:i/>
          <w:iCs/>
          <w:sz w:val="20"/>
          <w:szCs w:val="20"/>
        </w:rPr>
      </w:pPr>
      <w:r w:rsidRPr="0084310D">
        <w:rPr>
          <w:i/>
          <w:iCs/>
          <w:sz w:val="20"/>
          <w:szCs w:val="20"/>
        </w:rPr>
        <w:t>Please provide instructions if you have an assignment you would like submitted for this lesson. Examples might include partner work, peer reviews, group projects, draft submissions of individual projects</w:t>
      </w:r>
      <w:r w:rsidR="009705D9">
        <w:rPr>
          <w:i/>
          <w:iCs/>
          <w:sz w:val="20"/>
          <w:szCs w:val="20"/>
        </w:rPr>
        <w:t xml:space="preserve"> or papers</w:t>
      </w:r>
      <w:r w:rsidRPr="0084310D">
        <w:rPr>
          <w:i/>
          <w:iCs/>
          <w:sz w:val="20"/>
          <w:szCs w:val="20"/>
        </w:rPr>
        <w:t>, etc.</w:t>
      </w:r>
      <w:r w:rsidR="009705D9">
        <w:rPr>
          <w:i/>
          <w:iCs/>
          <w:sz w:val="20"/>
          <w:szCs w:val="20"/>
        </w:rPr>
        <w:t xml:space="preserve"> This could also be a reminder for learners to begin working on a larger assignment that is due in a future module.</w:t>
      </w:r>
    </w:p>
    <w:p w:rsidRPr="0084310D" w:rsidR="0084310D" w:rsidP="0084310D" w:rsidRDefault="0084310D" w14:paraId="5A0BFD78" w14:textId="77777777">
      <w:pPr>
        <w:rPr>
          <w:b/>
          <w:bCs/>
          <w:sz w:val="24"/>
          <w:szCs w:val="24"/>
        </w:rPr>
      </w:pPr>
      <w:r w:rsidRPr="0084310D">
        <w:rPr>
          <w:b/>
          <w:bCs/>
          <w:sz w:val="24"/>
          <w:szCs w:val="24"/>
        </w:rPr>
        <w:t>Instructions</w:t>
      </w:r>
    </w:p>
    <w:p w:rsidRPr="0084310D" w:rsidR="0084310D" w:rsidP="05370588" w:rsidRDefault="00716682" w14:paraId="1907D956" w14:textId="49C25875">
      <w:pPr>
        <w:rPr>
          <w:highlight w:val="yellow"/>
        </w:rPr>
      </w:pPr>
      <w:r w:rsidRPr="05370588" w:rsidR="00716682">
        <w:rPr>
          <w:highlight w:val="yellow"/>
        </w:rPr>
        <w:t xml:space="preserve">CRITICAL ANALYSIS ARTICLE SUBMISSION: </w:t>
      </w:r>
      <w:r w:rsidRPr="05370588" w:rsidR="00716682">
        <w:rPr>
          <w:highlight w:val="yellow"/>
        </w:rPr>
        <w:t>Please submit your critical analysis paper article to the professor for approval.</w:t>
      </w:r>
      <w:r w:rsidRPr="05370588" w:rsidR="675640CD">
        <w:rPr>
          <w:highlight w:val="yellow"/>
        </w:rPr>
        <w:t xml:space="preserve"> </w:t>
      </w:r>
      <w:r w:rsidRPr="05370588" w:rsidR="675640CD">
        <w:rPr>
          <w:b w:val="1"/>
          <w:bCs w:val="1"/>
          <w:highlight w:val="yellow"/>
        </w:rPr>
        <w:t>There is an example critical analysis paper from a student in the last semester to show students what a realistic critical analysis paper might look like.</w:t>
      </w:r>
    </w:p>
    <w:p w:rsidRPr="0084310D" w:rsidR="0084310D" w:rsidP="0084310D" w:rsidRDefault="009705D9" w14:paraId="5D296B91" w14:textId="77777777">
      <w:pPr>
        <w:rPr>
          <w:i/>
          <w:iCs/>
        </w:rPr>
      </w:pPr>
      <w:r>
        <w:t>D</w:t>
      </w:r>
      <w:r w:rsidRPr="0084310D" w:rsidR="0084310D">
        <w:t>ue</w:t>
      </w:r>
      <w:r>
        <w:t>:</w:t>
      </w:r>
      <w:r w:rsidRPr="0084310D" w:rsidR="0084310D">
        <w:t xml:space="preserve"> by 11:55pm Central time on </w:t>
      </w:r>
      <w:r w:rsidRPr="009705D9">
        <w:t>Sunday</w:t>
      </w:r>
    </w:p>
    <w:p w:rsidR="0084310D" w:rsidP="0084310D" w:rsidRDefault="0084310D" w14:paraId="191083C7" w14:textId="21499D2B">
      <w:pPr>
        <w:rPr>
          <w:highlight w:val="yellow"/>
        </w:rPr>
      </w:pPr>
      <w:r w:rsidRPr="0084310D">
        <w:t xml:space="preserve">Total possible points: </w:t>
      </w:r>
      <w:r w:rsidR="00716682">
        <w:rPr>
          <w:highlight w:val="yellow"/>
        </w:rPr>
        <w:t>Complete/Not complete</w:t>
      </w:r>
    </w:p>
    <w:p w:rsidRPr="00C81530" w:rsidR="0026078E" w:rsidP="0026078E" w:rsidRDefault="0026078E" w14:paraId="0B0C2DB3" w14:textId="77777777">
      <w:pPr>
        <w:rPr>
          <w:b/>
          <w:bCs/>
        </w:rPr>
      </w:pPr>
      <w:r w:rsidRPr="00C81530">
        <w:rPr>
          <w:b/>
          <w:bCs/>
        </w:rPr>
        <w:t>Purpose</w:t>
      </w:r>
    </w:p>
    <w:p w:rsidR="0026078E" w:rsidP="0026078E" w:rsidRDefault="00716682" w14:paraId="6D41E3D9" w14:textId="1112D7B8">
      <w:pPr>
        <w:rPr>
          <w:highlight w:val="yellow"/>
        </w:rPr>
      </w:pPr>
      <w:r>
        <w:rPr>
          <w:highlight w:val="yellow"/>
        </w:rPr>
        <w:t>The purpose of this is to find either an experimental article (</w:t>
      </w:r>
      <w:proofErr w:type="gramStart"/>
      <w:r>
        <w:rPr>
          <w:highlight w:val="yellow"/>
        </w:rPr>
        <w:t>i.e.</w:t>
      </w:r>
      <w:proofErr w:type="gramEnd"/>
      <w:r>
        <w:rPr>
          <w:highlight w:val="yellow"/>
        </w:rPr>
        <w:t xml:space="preserve"> randomized controlled trial) or a non-experimental article (i.e. cohort study or case-control study)</w:t>
      </w:r>
    </w:p>
    <w:p w:rsidRPr="0026078E" w:rsidR="0026078E" w:rsidP="0026078E" w:rsidRDefault="0026078E" w14:paraId="7553DB01" w14:textId="77777777">
      <w:pPr>
        <w:rPr>
          <w:b/>
          <w:bCs/>
        </w:rPr>
      </w:pPr>
      <w:r w:rsidRPr="0026078E">
        <w:rPr>
          <w:b/>
          <w:bCs/>
        </w:rPr>
        <w:t xml:space="preserve">Evaluation Criteria </w:t>
      </w:r>
    </w:p>
    <w:p w:rsidR="00716682" w:rsidP="0026078E" w:rsidRDefault="00716682" w14:paraId="03F4A48D" w14:textId="77777777">
      <w:pPr>
        <w:rPr>
          <w:highlight w:val="yellow"/>
        </w:rPr>
      </w:pPr>
      <w:r>
        <w:rPr>
          <w:highlight w:val="yellow"/>
        </w:rPr>
        <w:t>When evaluating for appropriateness, the article should have the following characteristics:</w:t>
      </w:r>
    </w:p>
    <w:p w:rsidR="0026078E" w:rsidP="00716682" w:rsidRDefault="00716682" w14:paraId="2D05AD1A" w14:textId="08828D29">
      <w:pPr>
        <w:pStyle w:val="ListParagraph"/>
        <w:numPr>
          <w:ilvl w:val="0"/>
          <w:numId w:val="23"/>
        </w:numPr>
        <w:rPr>
          <w:highlight w:val="yellow"/>
        </w:rPr>
      </w:pPr>
      <w:r>
        <w:rPr>
          <w:highlight w:val="yellow"/>
        </w:rPr>
        <w:t>Be truly non-experimental and have a clear study design that is looking at the association between an exposure and an outcome</w:t>
      </w:r>
    </w:p>
    <w:p w:rsidR="00716682" w:rsidP="00716682" w:rsidRDefault="00716682" w14:paraId="136E18CB" w14:textId="3E330154">
      <w:pPr>
        <w:pStyle w:val="ListParagraph"/>
        <w:numPr>
          <w:ilvl w:val="0"/>
          <w:numId w:val="23"/>
        </w:numPr>
        <w:rPr>
          <w:highlight w:val="yellow"/>
        </w:rPr>
      </w:pPr>
      <w:r>
        <w:rPr>
          <w:highlight w:val="yellow"/>
        </w:rPr>
        <w:t>Be completed in humans and not in animals or at a molecular level</w:t>
      </w:r>
    </w:p>
    <w:p w:rsidRPr="00716682" w:rsidR="00716682" w:rsidP="00716682" w:rsidRDefault="00716682" w14:paraId="2CF6832C" w14:textId="2143841B">
      <w:pPr>
        <w:pStyle w:val="ListParagraph"/>
        <w:numPr>
          <w:ilvl w:val="0"/>
          <w:numId w:val="23"/>
        </w:numPr>
        <w:rPr>
          <w:highlight w:val="yellow"/>
        </w:rPr>
      </w:pPr>
      <w:r>
        <w:rPr>
          <w:b/>
          <w:bCs/>
          <w:highlight w:val="yellow"/>
          <w:u w:val="single"/>
        </w:rPr>
        <w:t xml:space="preserve">NOT </w:t>
      </w:r>
      <w:r>
        <w:rPr>
          <w:highlight w:val="yellow"/>
        </w:rPr>
        <w:t>be a meta-analysis, systematic literature review, or review of any kind (</w:t>
      </w:r>
      <w:r>
        <w:rPr>
          <w:i/>
          <w:iCs/>
          <w:highlight w:val="yellow"/>
        </w:rPr>
        <w:t>note to teacher – almost every student when I taught this class tried to submit one of these types of articles even after reiterating ad nauseum to these students that they could not submit this type of article)</w:t>
      </w:r>
    </w:p>
    <w:p w:rsidR="00716682" w:rsidP="00716682" w:rsidRDefault="00716682" w14:paraId="362FC591" w14:textId="6454DB66">
      <w:pPr>
        <w:pStyle w:val="ListParagraph"/>
        <w:numPr>
          <w:ilvl w:val="0"/>
          <w:numId w:val="23"/>
        </w:numPr>
        <w:rPr>
          <w:highlight w:val="yellow"/>
        </w:rPr>
      </w:pPr>
      <w:r>
        <w:rPr>
          <w:highlight w:val="yellow"/>
        </w:rPr>
        <w:t>Be somewhat recent (</w:t>
      </w:r>
      <w:r>
        <w:rPr>
          <w:i/>
          <w:iCs/>
          <w:highlight w:val="yellow"/>
        </w:rPr>
        <w:t>I gave the stipulation of at least in the last 5 years)</w:t>
      </w:r>
    </w:p>
    <w:p w:rsidRPr="00716682" w:rsidR="00716682" w:rsidP="00716682" w:rsidRDefault="00716682" w14:paraId="2671CD9E" w14:textId="66805B7E">
      <w:pPr>
        <w:pStyle w:val="ListParagraph"/>
        <w:numPr>
          <w:ilvl w:val="0"/>
          <w:numId w:val="23"/>
        </w:numPr>
        <w:rPr>
          <w:highlight w:val="yellow"/>
        </w:rPr>
      </w:pPr>
      <w:r>
        <w:rPr>
          <w:highlight w:val="yellow"/>
        </w:rPr>
        <w:t>A full article and not just the abstract or a portion of the full article</w:t>
      </w:r>
    </w:p>
    <w:p w:rsidR="003F2FDB" w:rsidP="003F2FDB" w:rsidRDefault="003F2FDB" w14:paraId="329387FA" w14:textId="77777777">
      <w:pPr>
        <w:rPr>
          <w:i/>
          <w:iCs/>
          <w:sz w:val="20"/>
          <w:szCs w:val="20"/>
        </w:rPr>
      </w:pPr>
      <w:r w:rsidRPr="002C46C0">
        <w:rPr>
          <w:i/>
          <w:iCs/>
          <w:sz w:val="20"/>
          <w:szCs w:val="20"/>
          <w:highlight w:val="yellow"/>
        </w:rPr>
        <w:lastRenderedPageBreak/>
        <w:t>(</w:t>
      </w:r>
      <w:r w:rsidRPr="00AC5DBA">
        <w:rPr>
          <w:b/>
          <w:i/>
          <w:iCs/>
          <w:sz w:val="20"/>
          <w:szCs w:val="20"/>
          <w:highlight w:val="yellow"/>
        </w:rPr>
        <w:t>Note:</w:t>
      </w:r>
      <w:r w:rsidRPr="002C46C0">
        <w:rPr>
          <w:i/>
          <w:iCs/>
          <w:sz w:val="20"/>
          <w:szCs w:val="20"/>
          <w:highlight w:val="yellow"/>
        </w:rPr>
        <w:t xml:space="preserve"> Rubrics are required for each open-ended assignment and will be linked to the activity. P</w:t>
      </w:r>
      <w:r>
        <w:rPr>
          <w:i/>
          <w:iCs/>
          <w:sz w:val="20"/>
          <w:szCs w:val="20"/>
          <w:highlight w:val="yellow"/>
        </w:rPr>
        <w:t>lease add your rubric to the Rubrics Shared folder, where you can review some</w:t>
      </w:r>
      <w:r w:rsidRPr="002C46C0">
        <w:rPr>
          <w:i/>
          <w:iCs/>
          <w:sz w:val="20"/>
          <w:szCs w:val="20"/>
          <w:highlight w:val="yellow"/>
        </w:rPr>
        <w:t xml:space="preserve"> example rubrics from other AU Online courses.)</w:t>
      </w:r>
    </w:p>
    <w:p w:rsidR="00AC5DBA" w:rsidP="00AC5DBA" w:rsidRDefault="00AC5DBA" w14:paraId="6B2FAE2C" w14:textId="77777777">
      <w:pPr>
        <w:rPr>
          <w:i/>
          <w:iCs/>
          <w:sz w:val="20"/>
          <w:szCs w:val="20"/>
        </w:rPr>
      </w:pPr>
      <w:r w:rsidRPr="00AC5DBA">
        <w:rPr>
          <w:b/>
          <w:i/>
          <w:iCs/>
          <w:sz w:val="20"/>
          <w:szCs w:val="20"/>
          <w:highlight w:val="green"/>
        </w:rPr>
        <w:t>(Note</w:t>
      </w:r>
      <w:r w:rsidRPr="00AC5DBA">
        <w:rPr>
          <w:i/>
          <w:iCs/>
          <w:sz w:val="20"/>
          <w:szCs w:val="20"/>
          <w:highlight w:val="green"/>
        </w:rPr>
        <w:t>: Remember your course needs to add up to 1000points. So keep this in mind as you decide on the total amount of your assignments/assessments.)</w:t>
      </w:r>
      <w:r>
        <w:rPr>
          <w:i/>
          <w:iCs/>
          <w:sz w:val="20"/>
          <w:szCs w:val="20"/>
        </w:rPr>
        <w:t xml:space="preserve"> </w:t>
      </w:r>
    </w:p>
    <w:p w:rsidR="00AC5DBA" w:rsidP="0084310D" w:rsidRDefault="00E5207A" w14:paraId="7C9E51B0" w14:textId="20B5AE27">
      <w:pPr>
        <w:rPr>
          <w:i/>
          <w:iCs/>
          <w:sz w:val="20"/>
          <w:szCs w:val="20"/>
        </w:rPr>
      </w:pPr>
      <w:r w:rsidRPr="00F72CF7">
        <w:rPr>
          <w:i/>
          <w:iCs/>
          <w:sz w:val="20"/>
          <w:szCs w:val="20"/>
        </w:rPr>
        <w:t>Upload your rubric for discussions in the Rubrics folder.</w:t>
      </w:r>
      <w:r>
        <w:rPr>
          <w:i/>
          <w:iCs/>
          <w:sz w:val="20"/>
          <w:szCs w:val="20"/>
        </w:rPr>
        <w:t xml:space="preserve"> </w:t>
      </w:r>
    </w:p>
    <w:p w:rsidRPr="0084310D" w:rsidR="00716682" w:rsidP="00716682" w:rsidRDefault="00716682" w14:paraId="55A7F134" w14:textId="77777777">
      <w:pPr>
        <w:rPr>
          <w:b/>
          <w:bCs/>
          <w:sz w:val="28"/>
          <w:szCs w:val="28"/>
        </w:rPr>
      </w:pPr>
      <w:r w:rsidRPr="0084310D">
        <w:rPr>
          <w:b/>
          <w:bCs/>
          <w:sz w:val="28"/>
          <w:szCs w:val="28"/>
        </w:rPr>
        <w:t>Project Milestone/Group Assignment/Etc.</w:t>
      </w:r>
    </w:p>
    <w:p w:rsidRPr="0084310D" w:rsidR="00716682" w:rsidP="00716682" w:rsidRDefault="00716682" w14:paraId="26DD46B6" w14:textId="77777777">
      <w:pPr>
        <w:rPr>
          <w:i/>
          <w:iCs/>
          <w:sz w:val="20"/>
          <w:szCs w:val="20"/>
        </w:rPr>
      </w:pPr>
      <w:r w:rsidRPr="0084310D">
        <w:rPr>
          <w:i/>
          <w:iCs/>
          <w:sz w:val="20"/>
          <w:szCs w:val="20"/>
        </w:rPr>
        <w:t xml:space="preserve">Please provide instructions if you have an </w:t>
      </w:r>
      <w:proofErr w:type="gramStart"/>
      <w:r w:rsidRPr="0084310D">
        <w:rPr>
          <w:i/>
          <w:iCs/>
          <w:sz w:val="20"/>
          <w:szCs w:val="20"/>
        </w:rPr>
        <w:t>assignment</w:t>
      </w:r>
      <w:proofErr w:type="gramEnd"/>
      <w:r w:rsidRPr="0084310D">
        <w:rPr>
          <w:i/>
          <w:iCs/>
          <w:sz w:val="20"/>
          <w:szCs w:val="20"/>
        </w:rPr>
        <w:t xml:space="preserve"> you would like submitted for this lesson. Examples might include partner work, peer reviews, group projects, draft submissions of individual projects</w:t>
      </w:r>
      <w:r>
        <w:rPr>
          <w:i/>
          <w:iCs/>
          <w:sz w:val="20"/>
          <w:szCs w:val="20"/>
        </w:rPr>
        <w:t xml:space="preserve"> or papers</w:t>
      </w:r>
      <w:r w:rsidRPr="0084310D">
        <w:rPr>
          <w:i/>
          <w:iCs/>
          <w:sz w:val="20"/>
          <w:szCs w:val="20"/>
        </w:rPr>
        <w:t>, etc.</w:t>
      </w:r>
      <w:r>
        <w:rPr>
          <w:i/>
          <w:iCs/>
          <w:sz w:val="20"/>
          <w:szCs w:val="20"/>
        </w:rPr>
        <w:t xml:space="preserve"> This could also be a reminder for learners to begin working on a larger assignment that is due in a future module.</w:t>
      </w:r>
    </w:p>
    <w:p w:rsidRPr="0084310D" w:rsidR="00716682" w:rsidP="00716682" w:rsidRDefault="00716682" w14:paraId="11EE8066" w14:textId="77777777">
      <w:pPr>
        <w:rPr>
          <w:b/>
          <w:bCs/>
          <w:sz w:val="24"/>
          <w:szCs w:val="24"/>
        </w:rPr>
      </w:pPr>
      <w:r w:rsidRPr="0084310D">
        <w:rPr>
          <w:b/>
          <w:bCs/>
          <w:sz w:val="24"/>
          <w:szCs w:val="24"/>
        </w:rPr>
        <w:t>Instructions</w:t>
      </w:r>
    </w:p>
    <w:p w:rsidRPr="0084310D" w:rsidR="00716682" w:rsidP="00716682" w:rsidRDefault="00716682" w14:paraId="05C07916" w14:textId="6B33DE30">
      <w:r>
        <w:rPr>
          <w:highlight w:val="yellow"/>
        </w:rPr>
        <w:t>JOURNAL CLUB GROUPS:</w:t>
      </w:r>
      <w:r>
        <w:rPr>
          <w:highlight w:val="yellow"/>
        </w:rPr>
        <w:t xml:space="preserve"> </w:t>
      </w:r>
      <w:r w:rsidRPr="00716682">
        <w:rPr>
          <w:highlight w:val="yellow"/>
        </w:rPr>
        <w:t>I would either have the students pick groups, or most likely, I would just assign groups of 3 or so (depending on class size).</w:t>
      </w:r>
    </w:p>
    <w:p w:rsidRPr="0084310D" w:rsidR="00716682" w:rsidP="00716682" w:rsidRDefault="00716682" w14:paraId="43F20507" w14:textId="77777777">
      <w:pPr>
        <w:rPr>
          <w:i/>
          <w:iCs/>
        </w:rPr>
      </w:pPr>
      <w:r>
        <w:t>D</w:t>
      </w:r>
      <w:r w:rsidRPr="0084310D">
        <w:t>ue</w:t>
      </w:r>
      <w:r>
        <w:t>:</w:t>
      </w:r>
      <w:r w:rsidRPr="0084310D">
        <w:t xml:space="preserve"> by 11:55pm Central time on </w:t>
      </w:r>
      <w:r w:rsidRPr="009705D9">
        <w:t>Sunday</w:t>
      </w:r>
    </w:p>
    <w:p w:rsidR="00716682" w:rsidP="00716682" w:rsidRDefault="00716682" w14:paraId="36B7B4AF" w14:textId="77777777">
      <w:pPr>
        <w:rPr>
          <w:highlight w:val="yellow"/>
        </w:rPr>
      </w:pPr>
      <w:r w:rsidRPr="0084310D">
        <w:t xml:space="preserve">Total possible points: </w:t>
      </w:r>
      <w:r>
        <w:rPr>
          <w:highlight w:val="yellow"/>
        </w:rPr>
        <w:t>Complete/Not complete</w:t>
      </w:r>
    </w:p>
    <w:p w:rsidRPr="00C81530" w:rsidR="00716682" w:rsidP="00716682" w:rsidRDefault="00716682" w14:paraId="409B80EE" w14:textId="77777777">
      <w:pPr>
        <w:rPr>
          <w:b/>
          <w:bCs/>
        </w:rPr>
      </w:pPr>
      <w:r w:rsidRPr="00C81530">
        <w:rPr>
          <w:b/>
          <w:bCs/>
        </w:rPr>
        <w:t>Purpose</w:t>
      </w:r>
    </w:p>
    <w:p w:rsidR="00716682" w:rsidP="00716682" w:rsidRDefault="00716682" w14:paraId="28ADFEC2" w14:textId="3C495BAE">
      <w:pPr>
        <w:rPr>
          <w:highlight w:val="yellow"/>
        </w:rPr>
      </w:pPr>
      <w:r>
        <w:rPr>
          <w:highlight w:val="yellow"/>
        </w:rPr>
        <w:t xml:space="preserve">I would just assign the </w:t>
      </w:r>
      <w:proofErr w:type="gramStart"/>
      <w:r>
        <w:rPr>
          <w:highlight w:val="yellow"/>
        </w:rPr>
        <w:t>groups</w:t>
      </w:r>
      <w:proofErr w:type="gramEnd"/>
      <w:r>
        <w:rPr>
          <w:highlight w:val="yellow"/>
        </w:rPr>
        <w:t xml:space="preserve"> so they know who they are working with from the start.</w:t>
      </w:r>
    </w:p>
    <w:p w:rsidRPr="0026078E" w:rsidR="00716682" w:rsidP="00716682" w:rsidRDefault="00716682" w14:paraId="36131937" w14:textId="77777777">
      <w:pPr>
        <w:rPr>
          <w:b/>
          <w:bCs/>
        </w:rPr>
      </w:pPr>
      <w:r w:rsidRPr="0026078E">
        <w:rPr>
          <w:b/>
          <w:bCs/>
        </w:rPr>
        <w:t xml:space="preserve">Evaluation Criteria </w:t>
      </w:r>
    </w:p>
    <w:p w:rsidRPr="00716682" w:rsidR="00716682" w:rsidP="00716682" w:rsidRDefault="00716682" w14:paraId="0E2A0B19" w14:textId="11604F4E">
      <w:pPr>
        <w:rPr>
          <w:highlight w:val="yellow"/>
        </w:rPr>
      </w:pPr>
      <w:r>
        <w:rPr>
          <w:highlight w:val="yellow"/>
        </w:rPr>
        <w:t>None</w:t>
      </w:r>
      <w:r>
        <w:rPr>
          <w:i/>
          <w:iCs/>
          <w:sz w:val="20"/>
          <w:szCs w:val="20"/>
        </w:rPr>
        <w:t xml:space="preserve"> </w:t>
      </w:r>
    </w:p>
    <w:p w:rsidRPr="003F2FDB" w:rsidR="00716682" w:rsidP="00716682" w:rsidRDefault="00716682" w14:paraId="7DF86AF6" w14:textId="77777777">
      <w:pPr>
        <w:rPr>
          <w:i/>
          <w:iCs/>
          <w:sz w:val="20"/>
          <w:szCs w:val="20"/>
        </w:rPr>
      </w:pPr>
      <w:r w:rsidRPr="00F72CF7">
        <w:rPr>
          <w:i/>
          <w:iCs/>
          <w:sz w:val="20"/>
          <w:szCs w:val="20"/>
        </w:rPr>
        <w:t>Upload your rubric for discussions in the Rubrics folder.</w:t>
      </w:r>
      <w:r>
        <w:rPr>
          <w:i/>
          <w:iCs/>
          <w:sz w:val="20"/>
          <w:szCs w:val="20"/>
        </w:rPr>
        <w:t xml:space="preserve"> </w:t>
      </w:r>
    </w:p>
    <w:p w:rsidRPr="00716682" w:rsidR="00716682" w:rsidP="0084310D" w:rsidRDefault="00716682" w14:paraId="74E6CF34" w14:textId="77777777">
      <w:pPr>
        <w:rPr>
          <w:sz w:val="20"/>
          <w:szCs w:val="20"/>
        </w:rPr>
      </w:pPr>
    </w:p>
    <w:p w:rsidRPr="0084310D" w:rsidR="0084310D" w:rsidP="0084310D" w:rsidRDefault="0084310D" w14:paraId="299C2490" w14:textId="77777777">
      <w:pPr>
        <w:rPr>
          <w:b/>
          <w:bCs/>
          <w:sz w:val="28"/>
          <w:szCs w:val="28"/>
        </w:rPr>
      </w:pPr>
      <w:r w:rsidRPr="0084310D">
        <w:rPr>
          <w:b/>
          <w:bCs/>
          <w:sz w:val="28"/>
          <w:szCs w:val="28"/>
        </w:rPr>
        <w:t>Quiz/Test/Exam</w:t>
      </w:r>
    </w:p>
    <w:p w:rsidRPr="0084310D" w:rsidR="0084310D" w:rsidP="0084310D" w:rsidRDefault="0084310D" w14:paraId="663375C9" w14:textId="77777777">
      <w:pPr>
        <w:rPr>
          <w:i/>
          <w:iCs/>
          <w:sz w:val="20"/>
          <w:szCs w:val="20"/>
        </w:rPr>
      </w:pPr>
      <w:r w:rsidRPr="0084310D">
        <w:rPr>
          <w:i/>
          <w:iCs/>
          <w:sz w:val="20"/>
          <w:szCs w:val="20"/>
        </w:rPr>
        <w:t>An automatically scoring quiz/test/exam can be included where appropriate. These can be low</w:t>
      </w:r>
      <w:r w:rsidR="009705D9">
        <w:rPr>
          <w:i/>
          <w:iCs/>
          <w:sz w:val="20"/>
          <w:szCs w:val="20"/>
        </w:rPr>
        <w:t>-</w:t>
      </w:r>
      <w:r w:rsidRPr="0084310D">
        <w:rPr>
          <w:i/>
          <w:iCs/>
          <w:sz w:val="20"/>
          <w:szCs w:val="20"/>
        </w:rPr>
        <w:t>stakes formative activities or high</w:t>
      </w:r>
      <w:r w:rsidR="009705D9">
        <w:rPr>
          <w:i/>
          <w:iCs/>
          <w:sz w:val="20"/>
          <w:szCs w:val="20"/>
        </w:rPr>
        <w:t>-</w:t>
      </w:r>
      <w:r w:rsidRPr="0084310D">
        <w:rPr>
          <w:i/>
          <w:iCs/>
          <w:sz w:val="20"/>
          <w:szCs w:val="20"/>
        </w:rPr>
        <w:t xml:space="preserve">stakes summative assessments. </w:t>
      </w:r>
      <w:r w:rsidR="009705D9">
        <w:rPr>
          <w:i/>
          <w:iCs/>
          <w:sz w:val="20"/>
          <w:szCs w:val="20"/>
        </w:rPr>
        <w:t>A quiz/test</w:t>
      </w:r>
      <w:r w:rsidRPr="0084310D">
        <w:rPr>
          <w:i/>
          <w:iCs/>
          <w:sz w:val="20"/>
          <w:szCs w:val="20"/>
        </w:rPr>
        <w:t xml:space="preserve"> can assess objective questions whereas the discussion forum will assess subjective.  Quizzes can incorporate multiple choice, true/false, as well as short essay. A minimum of 10 questions is generally recommended.</w:t>
      </w:r>
    </w:p>
    <w:p w:rsidRPr="0084310D" w:rsidR="0084310D" w:rsidP="0084310D" w:rsidRDefault="0084310D" w14:paraId="5F3A992D" w14:textId="77777777">
      <w:pPr>
        <w:rPr>
          <w:b/>
          <w:bCs/>
          <w:i/>
          <w:iCs/>
        </w:rPr>
      </w:pPr>
      <w:r w:rsidRPr="0084310D">
        <w:rPr>
          <w:b/>
          <w:bCs/>
          <w:i/>
          <w:iCs/>
        </w:rPr>
        <w:t>Instructions</w:t>
      </w:r>
    </w:p>
    <w:p w:rsidR="00E42C49" w:rsidP="0084310D" w:rsidRDefault="00716682" w14:paraId="69F3402D" w14:textId="12F80C4F">
      <w:pPr>
        <w:rPr>
          <w:highlight w:val="yellow"/>
        </w:rPr>
      </w:pPr>
      <w:r>
        <w:rPr>
          <w:highlight w:val="yellow"/>
        </w:rPr>
        <w:t>All instructions for the quiz are on the quiz document itself at the very top. I gave students 30 minutes (often only needed 10 mins), I allowed open note and open book.</w:t>
      </w:r>
    </w:p>
    <w:p w:rsidR="0084310D" w:rsidP="0084310D" w:rsidRDefault="009705D9" w14:paraId="66134889" w14:textId="18FE2C39">
      <w:r>
        <w:rPr>
          <w:highlight w:val="yellow"/>
        </w:rPr>
        <w:t>Please note any settings that should be applied to the quiz</w:t>
      </w:r>
      <w:r w:rsidR="0026078E">
        <w:t xml:space="preserve"> </w:t>
      </w:r>
      <w:r w:rsidRPr="0026078E" w:rsidR="0026078E">
        <w:rPr>
          <w:highlight w:val="yellow"/>
        </w:rPr>
        <w:t>below:</w:t>
      </w:r>
      <w:r w:rsidR="0026078E">
        <w:t xml:space="preserve"> </w:t>
      </w:r>
    </w:p>
    <w:p w:rsidR="0026078E" w:rsidP="0084310D" w:rsidRDefault="0026078E" w14:paraId="208A6BB3" w14:textId="1E51235C">
      <w:r>
        <w:t xml:space="preserve">Quiz Name: </w:t>
      </w:r>
      <w:r w:rsidR="00716682">
        <w:t>Quiz 1</w:t>
      </w:r>
    </w:p>
    <w:p w:rsidR="0026078E" w:rsidP="00716682" w:rsidRDefault="0026078E" w14:paraId="12DB72A6" w14:textId="7942140D">
      <w:pPr>
        <w:spacing w:line="360" w:lineRule="auto"/>
      </w:pPr>
      <w:r>
        <w:lastRenderedPageBreak/>
        <w:t xml:space="preserve">Quiz Description (for students): </w:t>
      </w:r>
      <w:r w:rsidRPr="00666AAC" w:rsidR="00716682">
        <w:t xml:space="preserve">You will have 30 minutes to complete this quiz. </w:t>
      </w:r>
    </w:p>
    <w:p w:rsidR="0026078E" w:rsidP="0084310D" w:rsidRDefault="0026078E" w14:paraId="0F43B4CB" w14:textId="77358F8C">
      <w:r>
        <w:t>Time limit (Yes/NO, if yes, duration):</w:t>
      </w:r>
      <w:r w:rsidR="00716682">
        <w:t xml:space="preserve"> 30 minutes</w:t>
      </w:r>
    </w:p>
    <w:p w:rsidR="0026078E" w:rsidP="0084310D" w:rsidRDefault="0026078E" w14:paraId="183C1E4C" w14:textId="33C59F03">
      <w:r>
        <w:t>Grade (total points):</w:t>
      </w:r>
      <w:r w:rsidR="00716682">
        <w:t xml:space="preserve"> 50 (each question was 5 points)</w:t>
      </w:r>
    </w:p>
    <w:p w:rsidR="0026078E" w:rsidP="0084310D" w:rsidRDefault="0026078E" w14:paraId="70C5B492" w14:textId="0C585D39">
      <w:r>
        <w:t>Grade to pass (if applicable):</w:t>
      </w:r>
      <w:r w:rsidR="00716682">
        <w:t xml:space="preserve"> N/A</w:t>
      </w:r>
    </w:p>
    <w:p w:rsidR="0026078E" w:rsidP="0084310D" w:rsidRDefault="0026078E" w14:paraId="609DC7B7" w14:textId="34FD193E">
      <w:r>
        <w:t xml:space="preserve">Attempts allowed: </w:t>
      </w:r>
      <w:r w:rsidR="00716682">
        <w:t>1</w:t>
      </w:r>
    </w:p>
    <w:p w:rsidR="0026078E" w:rsidP="0084310D" w:rsidRDefault="0026078E" w14:paraId="0EA119FE" w14:textId="1D6CBE78">
      <w:r>
        <w:t xml:space="preserve">Number of questions per page (default is 5): </w:t>
      </w:r>
      <w:r w:rsidR="00716682">
        <w:t>Any</w:t>
      </w:r>
    </w:p>
    <w:p w:rsidR="00BE6983" w:rsidP="0084310D" w:rsidRDefault="00BE6983" w14:paraId="48DAB529" w14:textId="1D98D6A6">
      <w:r>
        <w:t xml:space="preserve">Shuffle withing questions (Yes/No): </w:t>
      </w:r>
      <w:r w:rsidR="00716682">
        <w:t>Either</w:t>
      </w:r>
    </w:p>
    <w:p w:rsidR="00BE6983" w:rsidP="0084310D" w:rsidRDefault="00BE6983" w14:paraId="0755ACFB" w14:textId="428D2CD9">
      <w:r>
        <w:t xml:space="preserve">Review Options: Note any changes to the below default settings. </w:t>
      </w:r>
    </w:p>
    <w:p w:rsidR="00BE6983" w:rsidP="0084310D" w:rsidRDefault="00BE6983" w14:paraId="052B892E" w14:textId="38BA96DC">
      <w:r>
        <w:rPr>
          <w:noProof/>
        </w:rPr>
        <w:drawing>
          <wp:inline distT="0" distB="0" distL="0" distR="0" wp14:anchorId="693A4378" wp14:editId="2D7FA770">
            <wp:extent cx="5943600" cy="130111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5943600" cy="1301115"/>
                    </a:xfrm>
                    <a:prstGeom prst="rect">
                      <a:avLst/>
                    </a:prstGeom>
                  </pic:spPr>
                </pic:pic>
              </a:graphicData>
            </a:graphic>
          </wp:inline>
        </w:drawing>
      </w:r>
    </w:p>
    <w:p w:rsidRPr="0084310D" w:rsidR="0084310D" w:rsidP="0084310D" w:rsidRDefault="0084310D" w14:paraId="0CD28CE9" w14:textId="77777777">
      <w:pPr>
        <w:rPr>
          <w:highlight w:val="yellow"/>
        </w:rPr>
      </w:pPr>
      <w:r w:rsidRPr="0084310D">
        <w:t>Due</w:t>
      </w:r>
      <w:r w:rsidRPr="007F40B6">
        <w:t xml:space="preserve">: </w:t>
      </w:r>
      <w:r w:rsidRPr="007F40B6" w:rsidR="007F40B6">
        <w:t>by 11:55 p.m. Central time on Sunday</w:t>
      </w:r>
    </w:p>
    <w:p w:rsidRPr="0084310D" w:rsidR="0084310D" w:rsidP="003F2FDB" w:rsidRDefault="0084310D" w14:paraId="047471A8" w14:textId="77777777">
      <w:pPr>
        <w:pStyle w:val="Heading3"/>
        <w:jc w:val="center"/>
      </w:pPr>
      <w:bookmarkStart w:name="_Toc127958643" w:id="10"/>
      <w:r w:rsidRPr="0084310D">
        <w:t>Summary and Look Ahead</w:t>
      </w:r>
      <w:bookmarkEnd w:id="10"/>
    </w:p>
    <w:p w:rsidRPr="0084310D" w:rsidR="0084310D" w:rsidP="0084310D" w:rsidRDefault="0084310D" w14:paraId="0238F78D" w14:textId="77777777">
      <w:pPr>
        <w:rPr>
          <w:b/>
          <w:bCs/>
          <w:sz w:val="28"/>
          <w:szCs w:val="28"/>
        </w:rPr>
      </w:pPr>
      <w:r w:rsidRPr="0084310D">
        <w:rPr>
          <w:b/>
          <w:bCs/>
          <w:sz w:val="28"/>
          <w:szCs w:val="28"/>
        </w:rPr>
        <w:t>Summary</w:t>
      </w:r>
    </w:p>
    <w:p w:rsidRPr="00BE6983" w:rsidR="00BE6983" w:rsidP="0084310D" w:rsidRDefault="00BE6983" w14:paraId="2E840916" w14:textId="1575664D">
      <w:pPr>
        <w:rPr>
          <w:b/>
          <w:bCs/>
          <w:highlight w:val="yellow"/>
        </w:rPr>
      </w:pPr>
      <w:r w:rsidRPr="00BE6983">
        <w:rPr>
          <w:b/>
          <w:bCs/>
          <w:highlight w:val="yellow"/>
        </w:rPr>
        <w:t>Module Checklist</w:t>
      </w:r>
      <w:r w:rsidR="003F2FDB">
        <w:rPr>
          <w:b/>
          <w:bCs/>
          <w:highlight w:val="yellow"/>
        </w:rPr>
        <w:t xml:space="preserve"> (optional)</w:t>
      </w:r>
    </w:p>
    <w:p w:rsidRPr="003F2FDB" w:rsidR="003F2FDB" w:rsidP="003F2FDB" w:rsidRDefault="00BE6983" w14:paraId="3B39437D" w14:textId="2C6967CB">
      <w:pPr>
        <w:pStyle w:val="pf0"/>
        <w:rPr>
          <w:rFonts w:ascii="Arial" w:hAnsi="Arial" w:cs="Arial"/>
          <w:i/>
          <w:iCs/>
          <w:sz w:val="22"/>
          <w:szCs w:val="22"/>
        </w:rPr>
      </w:pPr>
      <w:r w:rsidRPr="003F2FDB">
        <w:rPr>
          <w:rFonts w:ascii="Arial" w:hAnsi="Arial" w:cs="Arial"/>
          <w:i/>
          <w:iCs/>
          <w:sz w:val="22"/>
          <w:szCs w:val="22"/>
          <w:highlight w:val="yellow"/>
        </w:rPr>
        <w:t xml:space="preserve">Provide a list of actions learners should have completed for this module. </w:t>
      </w:r>
      <w:r w:rsidRPr="003F2FDB" w:rsidR="003F2FDB">
        <w:rPr>
          <w:rStyle w:val="cf01"/>
          <w:rFonts w:ascii="Arial" w:hAnsi="Arial" w:cs="Arial"/>
          <w:i/>
          <w:iCs/>
          <w:sz w:val="22"/>
          <w:szCs w:val="22"/>
        </w:rPr>
        <w:t xml:space="preserve">For instance, a checklist might say something like: </w:t>
      </w:r>
    </w:p>
    <w:p w:rsidRPr="003F2FDB" w:rsidR="003F2FDB" w:rsidP="003F2FDB" w:rsidRDefault="003F2FDB" w14:paraId="1EDEEA9A" w14:textId="77777777">
      <w:pPr>
        <w:pStyle w:val="pf0"/>
        <w:rPr>
          <w:rFonts w:ascii="Arial" w:hAnsi="Arial" w:cs="Arial"/>
          <w:i/>
          <w:iCs/>
          <w:sz w:val="22"/>
          <w:szCs w:val="22"/>
        </w:rPr>
      </w:pPr>
      <w:r w:rsidRPr="003F2FDB">
        <w:rPr>
          <w:rStyle w:val="cf01"/>
          <w:rFonts w:ascii="Arial" w:hAnsi="Arial" w:cs="Arial"/>
          <w:i/>
          <w:iCs/>
          <w:sz w:val="22"/>
          <w:szCs w:val="22"/>
        </w:rPr>
        <w:t xml:space="preserve">Before moving on, be sure that you have (all required except those noted): </w:t>
      </w:r>
    </w:p>
    <w:p w:rsidR="00716682" w:rsidP="00716682" w:rsidRDefault="00716682" w14:paraId="22F5719C" w14:textId="77777777">
      <w:pPr>
        <w:pStyle w:val="ListParagraph"/>
        <w:numPr>
          <w:ilvl w:val="0"/>
          <w:numId w:val="21"/>
        </w:numPr>
        <w:rPr>
          <w:i/>
          <w:iCs/>
          <w:highlight w:val="yellow"/>
        </w:rPr>
      </w:pPr>
      <w:r>
        <w:rPr>
          <w:i/>
          <w:iCs/>
          <w:highlight w:val="yellow"/>
        </w:rPr>
        <w:t>Review all four of the lectures</w:t>
      </w:r>
    </w:p>
    <w:p w:rsidR="00716682" w:rsidP="00716682" w:rsidRDefault="00716682" w14:paraId="5D3986B1" w14:textId="77777777">
      <w:pPr>
        <w:pStyle w:val="ListParagraph"/>
        <w:numPr>
          <w:ilvl w:val="0"/>
          <w:numId w:val="21"/>
        </w:numPr>
        <w:rPr>
          <w:i/>
          <w:iCs/>
          <w:highlight w:val="yellow"/>
        </w:rPr>
      </w:pPr>
      <w:r>
        <w:rPr>
          <w:i/>
          <w:iCs/>
          <w:highlight w:val="yellow"/>
        </w:rPr>
        <w:t>Read the textbook (</w:t>
      </w:r>
      <w:proofErr w:type="spellStart"/>
      <w:r>
        <w:rPr>
          <w:i/>
          <w:iCs/>
          <w:highlight w:val="yellow"/>
        </w:rPr>
        <w:t>pgs</w:t>
      </w:r>
      <w:proofErr w:type="spellEnd"/>
      <w:r>
        <w:rPr>
          <w:i/>
          <w:iCs/>
          <w:highlight w:val="yellow"/>
        </w:rPr>
        <w:t xml:space="preserve"> 1 – 84)</w:t>
      </w:r>
    </w:p>
    <w:p w:rsidR="00716682" w:rsidP="00716682" w:rsidRDefault="00716682" w14:paraId="550E7415" w14:textId="77777777">
      <w:pPr>
        <w:pStyle w:val="ListParagraph"/>
        <w:numPr>
          <w:ilvl w:val="0"/>
          <w:numId w:val="21"/>
        </w:numPr>
        <w:rPr>
          <w:i/>
          <w:iCs/>
          <w:highlight w:val="yellow"/>
        </w:rPr>
      </w:pPr>
      <w:r>
        <w:rPr>
          <w:i/>
          <w:iCs/>
          <w:highlight w:val="yellow"/>
        </w:rPr>
        <w:t>Read the additional 3 articles that highlight different types of non-experimental research design</w:t>
      </w:r>
    </w:p>
    <w:p w:rsidR="00716682" w:rsidP="00716682" w:rsidRDefault="00716682" w14:paraId="27CDEF65" w14:textId="77777777">
      <w:pPr>
        <w:pStyle w:val="ListParagraph"/>
        <w:numPr>
          <w:ilvl w:val="0"/>
          <w:numId w:val="21"/>
        </w:numPr>
        <w:rPr>
          <w:i/>
          <w:iCs/>
          <w:highlight w:val="yellow"/>
        </w:rPr>
      </w:pPr>
      <w:r>
        <w:rPr>
          <w:i/>
          <w:iCs/>
          <w:highlight w:val="yellow"/>
        </w:rPr>
        <w:t>Chosen and submitted your critical analysis article to the professor</w:t>
      </w:r>
    </w:p>
    <w:p w:rsidR="00716682" w:rsidP="00716682" w:rsidRDefault="00716682" w14:paraId="2DAC3F68" w14:textId="77777777">
      <w:pPr>
        <w:pStyle w:val="ListParagraph"/>
        <w:numPr>
          <w:ilvl w:val="0"/>
          <w:numId w:val="21"/>
        </w:numPr>
        <w:rPr>
          <w:i/>
          <w:iCs/>
          <w:highlight w:val="yellow"/>
        </w:rPr>
      </w:pPr>
      <w:r>
        <w:rPr>
          <w:i/>
          <w:iCs/>
          <w:highlight w:val="yellow"/>
        </w:rPr>
        <w:t>Have confirmed that you are in a group for the journal club project</w:t>
      </w:r>
    </w:p>
    <w:p w:rsidR="00716682" w:rsidP="00716682" w:rsidRDefault="00716682" w14:paraId="6BE5443F" w14:textId="77777777">
      <w:pPr>
        <w:pStyle w:val="ListParagraph"/>
        <w:numPr>
          <w:ilvl w:val="0"/>
          <w:numId w:val="21"/>
        </w:numPr>
        <w:rPr>
          <w:i/>
          <w:iCs/>
          <w:highlight w:val="yellow"/>
        </w:rPr>
      </w:pPr>
      <w:r>
        <w:rPr>
          <w:i/>
          <w:iCs/>
          <w:highlight w:val="yellow"/>
        </w:rPr>
        <w:t xml:space="preserve">Have completed </w:t>
      </w:r>
      <w:proofErr w:type="gramStart"/>
      <w:r>
        <w:rPr>
          <w:i/>
          <w:iCs/>
          <w:highlight w:val="yellow"/>
        </w:rPr>
        <w:t>both of the discussion</w:t>
      </w:r>
      <w:proofErr w:type="gramEnd"/>
      <w:r>
        <w:rPr>
          <w:i/>
          <w:iCs/>
          <w:highlight w:val="yellow"/>
        </w:rPr>
        <w:t xml:space="preserve"> board posts</w:t>
      </w:r>
    </w:p>
    <w:p w:rsidRPr="00716682" w:rsidR="003F2FDB" w:rsidP="00716682" w:rsidRDefault="00716682" w14:paraId="4D011D3F" w14:textId="7E4961E3">
      <w:pPr>
        <w:pStyle w:val="ListParagraph"/>
        <w:numPr>
          <w:ilvl w:val="0"/>
          <w:numId w:val="21"/>
        </w:numPr>
        <w:rPr>
          <w:i/>
          <w:iCs/>
          <w:highlight w:val="yellow"/>
        </w:rPr>
      </w:pPr>
      <w:r>
        <w:rPr>
          <w:i/>
          <w:iCs/>
          <w:highlight w:val="yellow"/>
        </w:rPr>
        <w:t>Have submitted your quiz 1 answers</w:t>
      </w:r>
      <w:r w:rsidRPr="00716682" w:rsidR="003F2FDB">
        <w:rPr>
          <w:i/>
          <w:iCs/>
          <w:highlight w:val="yellow"/>
        </w:rPr>
        <w:t xml:space="preserve"> </w:t>
      </w:r>
    </w:p>
    <w:p w:rsidRPr="0084310D" w:rsidR="0084310D" w:rsidP="0084310D" w:rsidRDefault="0084310D" w14:paraId="12B96F4C" w14:textId="77777777">
      <w:pPr>
        <w:rPr>
          <w:b/>
          <w:bCs/>
          <w:sz w:val="28"/>
          <w:szCs w:val="28"/>
        </w:rPr>
      </w:pPr>
      <w:r w:rsidRPr="0084310D">
        <w:rPr>
          <w:b/>
          <w:bCs/>
          <w:sz w:val="28"/>
          <w:szCs w:val="28"/>
        </w:rPr>
        <w:t>Looking Ahead</w:t>
      </w:r>
    </w:p>
    <w:p w:rsidR="00716682" w:rsidP="00716682" w:rsidRDefault="00716682" w14:paraId="48013F0C" w14:textId="77777777">
      <w:pPr>
        <w:rPr>
          <w:i/>
          <w:iCs/>
          <w:highlight w:val="yellow"/>
        </w:rPr>
      </w:pPr>
      <w:bookmarkStart w:name="_Toc127958644" w:id="11"/>
      <w:r>
        <w:rPr>
          <w:i/>
          <w:iCs/>
          <w:highlight w:val="yellow"/>
        </w:rPr>
        <w:lastRenderedPageBreak/>
        <w:t xml:space="preserve">The next module will cover experimental study designs, measurement, sampling, and literature evaluation. These principles and concepts that you have learned in this module will adequately prepare you for the following lectures and concepts. You will be required to </w:t>
      </w:r>
      <w:proofErr w:type="gramStart"/>
      <w:r>
        <w:rPr>
          <w:i/>
          <w:iCs/>
          <w:highlight w:val="yellow"/>
        </w:rPr>
        <w:t>refer back</w:t>
      </w:r>
      <w:proofErr w:type="gramEnd"/>
      <w:r>
        <w:rPr>
          <w:i/>
          <w:iCs/>
          <w:highlight w:val="yellow"/>
        </w:rPr>
        <w:t xml:space="preserve"> to the content of Module 1 and will also be able to further apply the concepts that you learned in Module 1. </w:t>
      </w:r>
    </w:p>
    <w:p w:rsidRPr="0084310D" w:rsidR="0084310D" w:rsidP="0084310D" w:rsidRDefault="0084310D" w14:paraId="02469CF7" w14:textId="77777777">
      <w:pPr>
        <w:pStyle w:val="Heading2"/>
      </w:pPr>
      <w:r w:rsidRPr="0084310D">
        <w:t>Quick Resources</w:t>
      </w:r>
      <w:bookmarkEnd w:id="11"/>
    </w:p>
    <w:p w:rsidRPr="009705D9" w:rsidR="0084310D" w:rsidP="009705D9" w:rsidRDefault="0084310D" w14:paraId="6A0070EA" w14:textId="77777777">
      <w:pPr>
        <w:spacing w:after="120"/>
        <w:rPr>
          <w:b/>
          <w:bCs/>
          <w:i/>
          <w:iCs/>
          <w:sz w:val="20"/>
          <w:szCs w:val="20"/>
        </w:rPr>
      </w:pPr>
      <w:r w:rsidRPr="009705D9">
        <w:rPr>
          <w:b/>
          <w:bCs/>
          <w:sz w:val="20"/>
          <w:szCs w:val="20"/>
        </w:rPr>
        <w:t>Content Structure</w:t>
      </w:r>
    </w:p>
    <w:p w:rsidRPr="009705D9" w:rsidR="0084310D" w:rsidP="009705D9" w:rsidRDefault="00C70221" w14:paraId="2DF8C243" w14:textId="77777777">
      <w:pPr>
        <w:numPr>
          <w:ilvl w:val="0"/>
          <w:numId w:val="12"/>
        </w:numPr>
        <w:spacing w:after="120"/>
        <w:contextualSpacing/>
        <w:rPr>
          <w:b/>
          <w:sz w:val="20"/>
          <w:szCs w:val="20"/>
        </w:rPr>
      </w:pPr>
      <w:hyperlink w:history="1" r:id="rId17">
        <w:r w:rsidRPr="009705D9" w:rsidR="0084310D">
          <w:rPr>
            <w:rStyle w:val="Hyperlink"/>
            <w:sz w:val="20"/>
            <w:szCs w:val="20"/>
          </w:rPr>
          <w:t>Modular Course Design</w:t>
        </w:r>
      </w:hyperlink>
    </w:p>
    <w:p w:rsidRPr="009705D9" w:rsidR="0084310D" w:rsidP="009705D9" w:rsidRDefault="00C70221" w14:paraId="3B415B7B" w14:textId="77777777">
      <w:pPr>
        <w:numPr>
          <w:ilvl w:val="0"/>
          <w:numId w:val="12"/>
        </w:numPr>
        <w:spacing w:before="0" w:after="120"/>
        <w:rPr>
          <w:b/>
          <w:sz w:val="20"/>
          <w:szCs w:val="20"/>
        </w:rPr>
      </w:pPr>
      <w:hyperlink w:history="1" r:id="rId18">
        <w:r w:rsidRPr="009705D9" w:rsidR="0084310D">
          <w:rPr>
            <w:rStyle w:val="Hyperlink"/>
            <w:sz w:val="20"/>
            <w:szCs w:val="20"/>
          </w:rPr>
          <w:t>Organizing Instructional Materials to Maximize Student Engagement</w:t>
        </w:r>
      </w:hyperlink>
    </w:p>
    <w:p w:rsidRPr="009705D9" w:rsidR="0084310D" w:rsidP="009705D9" w:rsidRDefault="0084310D" w14:paraId="555F610A" w14:textId="77777777">
      <w:pPr>
        <w:spacing w:after="120"/>
        <w:rPr>
          <w:b/>
          <w:bCs/>
          <w:sz w:val="20"/>
          <w:szCs w:val="20"/>
        </w:rPr>
      </w:pPr>
      <w:r w:rsidRPr="009705D9">
        <w:rPr>
          <w:b/>
          <w:bCs/>
          <w:sz w:val="20"/>
          <w:szCs w:val="20"/>
        </w:rPr>
        <w:t>Finding and Writing Good Content</w:t>
      </w:r>
    </w:p>
    <w:p w:rsidRPr="009705D9" w:rsidR="0084310D" w:rsidP="009705D9" w:rsidRDefault="00C70221" w14:paraId="471A90ED" w14:textId="77777777">
      <w:pPr>
        <w:numPr>
          <w:ilvl w:val="0"/>
          <w:numId w:val="11"/>
        </w:numPr>
        <w:spacing w:after="120"/>
        <w:contextualSpacing/>
        <w:rPr>
          <w:sz w:val="20"/>
          <w:szCs w:val="20"/>
        </w:rPr>
      </w:pPr>
      <w:hyperlink w:history="1" r:id="rId19">
        <w:r w:rsidRPr="009705D9" w:rsidR="0084310D">
          <w:rPr>
            <w:rStyle w:val="Hyperlink"/>
            <w:sz w:val="20"/>
            <w:szCs w:val="20"/>
          </w:rPr>
          <w:t>Copyright Infringement and Plagiarism: Yes, Instructors Can Do It Too</w:t>
        </w:r>
      </w:hyperlink>
    </w:p>
    <w:p w:rsidRPr="009705D9" w:rsidR="0084310D" w:rsidP="009705D9" w:rsidRDefault="00C70221" w14:paraId="6136BB33" w14:textId="77777777">
      <w:pPr>
        <w:numPr>
          <w:ilvl w:val="0"/>
          <w:numId w:val="11"/>
        </w:numPr>
        <w:spacing w:after="120"/>
        <w:contextualSpacing/>
        <w:rPr>
          <w:sz w:val="20"/>
          <w:szCs w:val="20"/>
        </w:rPr>
      </w:pPr>
      <w:hyperlink w:history="1" r:id="rId20">
        <w:r w:rsidRPr="009705D9" w:rsidR="0084310D">
          <w:rPr>
            <w:rStyle w:val="Hyperlink"/>
            <w:sz w:val="20"/>
            <w:szCs w:val="20"/>
          </w:rPr>
          <w:t>Instructional Materials</w:t>
        </w:r>
      </w:hyperlink>
    </w:p>
    <w:p w:rsidRPr="009705D9" w:rsidR="0084310D" w:rsidP="009705D9" w:rsidRDefault="00C70221" w14:paraId="0BB86AF9" w14:textId="77777777">
      <w:pPr>
        <w:numPr>
          <w:ilvl w:val="0"/>
          <w:numId w:val="11"/>
        </w:numPr>
        <w:spacing w:after="120"/>
        <w:contextualSpacing/>
        <w:rPr>
          <w:b/>
          <w:sz w:val="20"/>
          <w:szCs w:val="20"/>
        </w:rPr>
      </w:pPr>
      <w:hyperlink w:history="1" r:id="rId21">
        <w:r w:rsidRPr="009705D9" w:rsidR="0084310D">
          <w:rPr>
            <w:rStyle w:val="Hyperlink"/>
            <w:sz w:val="20"/>
            <w:szCs w:val="20"/>
          </w:rPr>
          <w:t>Five Great uses of Video in Online Courses</w:t>
        </w:r>
      </w:hyperlink>
    </w:p>
    <w:p w:rsidRPr="009705D9" w:rsidR="0084310D" w:rsidP="009705D9" w:rsidRDefault="00C70221" w14:paraId="3CEC84F6" w14:textId="77777777">
      <w:pPr>
        <w:numPr>
          <w:ilvl w:val="0"/>
          <w:numId w:val="11"/>
        </w:numPr>
        <w:spacing w:after="120"/>
        <w:contextualSpacing/>
        <w:rPr>
          <w:b/>
          <w:sz w:val="20"/>
          <w:szCs w:val="20"/>
        </w:rPr>
      </w:pPr>
      <w:hyperlink w:history="1" r:id="rId22">
        <w:r w:rsidRPr="009705D9" w:rsidR="0084310D">
          <w:rPr>
            <w:rStyle w:val="Hyperlink"/>
            <w:sz w:val="20"/>
            <w:szCs w:val="20"/>
          </w:rPr>
          <w:t>Considerations When Using Publisher materials in Online Courses</w:t>
        </w:r>
      </w:hyperlink>
    </w:p>
    <w:p w:rsidRPr="009705D9" w:rsidR="0084310D" w:rsidP="009705D9" w:rsidRDefault="00C70221" w14:paraId="58B5952D" w14:textId="77777777">
      <w:pPr>
        <w:numPr>
          <w:ilvl w:val="0"/>
          <w:numId w:val="11"/>
        </w:numPr>
        <w:spacing w:after="120"/>
        <w:contextualSpacing/>
        <w:rPr>
          <w:b/>
          <w:sz w:val="20"/>
          <w:szCs w:val="20"/>
        </w:rPr>
      </w:pPr>
      <w:hyperlink w:history="1" r:id="rId23">
        <w:r w:rsidRPr="009705D9" w:rsidR="0084310D">
          <w:rPr>
            <w:rStyle w:val="Hyperlink"/>
            <w:sz w:val="20"/>
            <w:szCs w:val="20"/>
          </w:rPr>
          <w:t>Using Supplemental Resources in the Online Classroom</w:t>
        </w:r>
      </w:hyperlink>
    </w:p>
    <w:p w:rsidRPr="009705D9" w:rsidR="0084310D" w:rsidP="009705D9" w:rsidRDefault="00C70221" w14:paraId="4928C7F3" w14:textId="77777777">
      <w:pPr>
        <w:numPr>
          <w:ilvl w:val="0"/>
          <w:numId w:val="11"/>
        </w:numPr>
        <w:spacing w:after="120"/>
        <w:contextualSpacing/>
        <w:rPr>
          <w:b/>
          <w:sz w:val="20"/>
          <w:szCs w:val="20"/>
        </w:rPr>
      </w:pPr>
      <w:hyperlink w:history="1" r:id="rId24">
        <w:r w:rsidRPr="009705D9" w:rsidR="0084310D">
          <w:rPr>
            <w:rStyle w:val="Hyperlink"/>
            <w:sz w:val="20"/>
            <w:szCs w:val="20"/>
          </w:rPr>
          <w:t>How to Find Quality Open Educational Resources (OERs)</w:t>
        </w:r>
      </w:hyperlink>
    </w:p>
    <w:p w:rsidRPr="009705D9" w:rsidR="0084310D" w:rsidP="009705D9" w:rsidRDefault="00C70221" w14:paraId="3C8B7EA2" w14:textId="77777777">
      <w:pPr>
        <w:numPr>
          <w:ilvl w:val="0"/>
          <w:numId w:val="11"/>
        </w:numPr>
        <w:spacing w:after="120"/>
        <w:contextualSpacing/>
        <w:rPr>
          <w:b/>
          <w:sz w:val="20"/>
          <w:szCs w:val="20"/>
        </w:rPr>
      </w:pPr>
      <w:hyperlink w:history="1" r:id="rId25">
        <w:r w:rsidRPr="009705D9" w:rsidR="0084310D">
          <w:rPr>
            <w:rStyle w:val="Hyperlink"/>
            <w:sz w:val="20"/>
            <w:szCs w:val="20"/>
          </w:rPr>
          <w:t>Providing Context: Review, Preview, Motivate</w:t>
        </w:r>
      </w:hyperlink>
    </w:p>
    <w:p w:rsidRPr="009705D9" w:rsidR="0084310D" w:rsidP="009705D9" w:rsidRDefault="00C70221" w14:paraId="4E85E005" w14:textId="77777777">
      <w:pPr>
        <w:numPr>
          <w:ilvl w:val="0"/>
          <w:numId w:val="11"/>
        </w:numPr>
        <w:spacing w:before="0" w:after="120"/>
        <w:rPr>
          <w:b/>
          <w:sz w:val="20"/>
          <w:szCs w:val="20"/>
        </w:rPr>
      </w:pPr>
      <w:hyperlink w:history="1" r:id="rId26">
        <w:r w:rsidRPr="009705D9" w:rsidR="0084310D">
          <w:rPr>
            <w:rStyle w:val="Hyperlink"/>
            <w:sz w:val="20"/>
            <w:szCs w:val="20"/>
          </w:rPr>
          <w:t>Kinesthetic Learning in an Online Learning Environment</w:t>
        </w:r>
      </w:hyperlink>
    </w:p>
    <w:p w:rsidRPr="009705D9" w:rsidR="0084310D" w:rsidP="009705D9" w:rsidRDefault="0084310D" w14:paraId="00F0117D" w14:textId="77777777">
      <w:pPr>
        <w:spacing w:after="120"/>
        <w:rPr>
          <w:b/>
          <w:bCs/>
          <w:sz w:val="20"/>
          <w:szCs w:val="20"/>
        </w:rPr>
      </w:pPr>
      <w:r w:rsidRPr="009705D9">
        <w:rPr>
          <w:b/>
          <w:bCs/>
          <w:sz w:val="20"/>
          <w:szCs w:val="20"/>
        </w:rPr>
        <w:t>Accessibility</w:t>
      </w:r>
    </w:p>
    <w:p w:rsidRPr="009705D9" w:rsidR="0084310D" w:rsidP="009705D9" w:rsidRDefault="00C70221" w14:paraId="14DB8A95" w14:textId="77777777">
      <w:pPr>
        <w:numPr>
          <w:ilvl w:val="0"/>
          <w:numId w:val="10"/>
        </w:numPr>
        <w:spacing w:after="120"/>
        <w:contextualSpacing/>
        <w:rPr>
          <w:b/>
          <w:sz w:val="20"/>
          <w:szCs w:val="20"/>
        </w:rPr>
      </w:pPr>
      <w:hyperlink w:history="1" r:id="rId27">
        <w:r w:rsidRPr="009705D9" w:rsidR="0084310D">
          <w:rPr>
            <w:rStyle w:val="Hyperlink"/>
            <w:sz w:val="20"/>
            <w:szCs w:val="20"/>
          </w:rPr>
          <w:t>Web Content Accessibility Guidelines at a Glance</w:t>
        </w:r>
      </w:hyperlink>
    </w:p>
    <w:p w:rsidRPr="009705D9" w:rsidR="0084310D" w:rsidP="009705D9" w:rsidRDefault="00C70221" w14:paraId="45602303" w14:textId="77777777">
      <w:pPr>
        <w:numPr>
          <w:ilvl w:val="0"/>
          <w:numId w:val="10"/>
        </w:numPr>
        <w:spacing w:after="120"/>
        <w:contextualSpacing/>
        <w:rPr>
          <w:b/>
          <w:sz w:val="20"/>
          <w:szCs w:val="20"/>
        </w:rPr>
      </w:pPr>
      <w:hyperlink w:history="1" r:id="rId28">
        <w:r w:rsidRPr="009705D9" w:rsidR="0084310D">
          <w:rPr>
            <w:rStyle w:val="Hyperlink"/>
            <w:sz w:val="20"/>
            <w:szCs w:val="20"/>
          </w:rPr>
          <w:t>How to Ensure Accessibility for Educational Videos</w:t>
        </w:r>
      </w:hyperlink>
    </w:p>
    <w:p w:rsidRPr="009705D9" w:rsidR="0084310D" w:rsidP="009705D9" w:rsidRDefault="00C70221" w14:paraId="142C07DE" w14:textId="77777777">
      <w:pPr>
        <w:numPr>
          <w:ilvl w:val="0"/>
          <w:numId w:val="10"/>
        </w:numPr>
        <w:spacing w:before="0" w:after="120"/>
        <w:rPr>
          <w:b/>
          <w:sz w:val="20"/>
          <w:szCs w:val="20"/>
        </w:rPr>
      </w:pPr>
      <w:hyperlink w:history="1" r:id="rId29">
        <w:r w:rsidRPr="009705D9" w:rsidR="0084310D">
          <w:rPr>
            <w:rStyle w:val="Hyperlink"/>
            <w:sz w:val="20"/>
            <w:szCs w:val="20"/>
          </w:rPr>
          <w:t>Improving Accessibility for All Users</w:t>
        </w:r>
      </w:hyperlink>
    </w:p>
    <w:p w:rsidRPr="009705D9" w:rsidR="0084310D" w:rsidP="009705D9" w:rsidRDefault="0084310D" w14:paraId="78367C4D" w14:textId="77777777">
      <w:pPr>
        <w:spacing w:after="120"/>
        <w:rPr>
          <w:b/>
          <w:bCs/>
          <w:sz w:val="20"/>
          <w:szCs w:val="20"/>
        </w:rPr>
      </w:pPr>
      <w:r w:rsidRPr="009705D9">
        <w:rPr>
          <w:b/>
          <w:bCs/>
          <w:sz w:val="20"/>
          <w:szCs w:val="20"/>
        </w:rPr>
        <w:t>Assessment</w:t>
      </w:r>
    </w:p>
    <w:p w:rsidRPr="009705D9" w:rsidR="0084310D" w:rsidP="009705D9" w:rsidRDefault="00C70221" w14:paraId="5D4BA010" w14:textId="77777777">
      <w:pPr>
        <w:numPr>
          <w:ilvl w:val="0"/>
          <w:numId w:val="14"/>
        </w:numPr>
        <w:spacing w:after="120"/>
        <w:ind w:left="720"/>
        <w:contextualSpacing/>
        <w:rPr>
          <w:sz w:val="20"/>
          <w:szCs w:val="20"/>
        </w:rPr>
      </w:pPr>
      <w:hyperlink w:history="1" r:id="rId30">
        <w:r w:rsidRPr="009705D9" w:rsidR="0084310D">
          <w:rPr>
            <w:rStyle w:val="Hyperlink"/>
            <w:sz w:val="20"/>
            <w:szCs w:val="20"/>
          </w:rPr>
          <w:t>Basics of Online Assessment</w:t>
        </w:r>
      </w:hyperlink>
    </w:p>
    <w:p w:rsidRPr="009705D9" w:rsidR="0084310D" w:rsidP="009705D9" w:rsidRDefault="00C70221" w14:paraId="39487D06" w14:textId="77777777">
      <w:pPr>
        <w:numPr>
          <w:ilvl w:val="0"/>
          <w:numId w:val="14"/>
        </w:numPr>
        <w:spacing w:after="120"/>
        <w:ind w:left="720"/>
        <w:contextualSpacing/>
        <w:rPr>
          <w:sz w:val="20"/>
          <w:szCs w:val="20"/>
        </w:rPr>
      </w:pPr>
      <w:hyperlink w:history="1" r:id="rId31">
        <w:r w:rsidRPr="009705D9" w:rsidR="0084310D">
          <w:rPr>
            <w:rStyle w:val="Hyperlink"/>
            <w:sz w:val="20"/>
            <w:szCs w:val="20"/>
          </w:rPr>
          <w:t>Creative Methods of Assessment in Online Learning</w:t>
        </w:r>
      </w:hyperlink>
    </w:p>
    <w:p w:rsidRPr="009705D9" w:rsidR="0084310D" w:rsidP="009705D9" w:rsidRDefault="00C70221" w14:paraId="2CF128A5" w14:textId="77777777">
      <w:pPr>
        <w:numPr>
          <w:ilvl w:val="0"/>
          <w:numId w:val="14"/>
        </w:numPr>
        <w:spacing w:after="120"/>
        <w:ind w:left="720"/>
        <w:contextualSpacing/>
        <w:rPr>
          <w:sz w:val="20"/>
          <w:szCs w:val="20"/>
        </w:rPr>
      </w:pPr>
      <w:hyperlink w:history="1" r:id="rId32">
        <w:r w:rsidRPr="009705D9" w:rsidR="0084310D">
          <w:rPr>
            <w:rStyle w:val="Hyperlink"/>
            <w:sz w:val="20"/>
            <w:szCs w:val="20"/>
          </w:rPr>
          <w:t>Scaffolding Learning in the Online Classroom</w:t>
        </w:r>
      </w:hyperlink>
    </w:p>
    <w:p w:rsidRPr="009705D9" w:rsidR="0084310D" w:rsidP="009705D9" w:rsidRDefault="00C70221" w14:paraId="3AB11723" w14:textId="77777777">
      <w:pPr>
        <w:numPr>
          <w:ilvl w:val="0"/>
          <w:numId w:val="14"/>
        </w:numPr>
        <w:spacing w:after="120"/>
        <w:ind w:left="720"/>
        <w:contextualSpacing/>
        <w:rPr>
          <w:sz w:val="20"/>
          <w:szCs w:val="20"/>
        </w:rPr>
      </w:pPr>
      <w:hyperlink w:history="1" r:id="rId33">
        <w:r w:rsidRPr="009705D9" w:rsidR="0084310D">
          <w:rPr>
            <w:rStyle w:val="Hyperlink"/>
            <w:sz w:val="20"/>
            <w:szCs w:val="20"/>
          </w:rPr>
          <w:t>Addressing Student Choice in Assignment Submissions</w:t>
        </w:r>
      </w:hyperlink>
    </w:p>
    <w:p w:rsidRPr="009705D9" w:rsidR="0084310D" w:rsidP="009705D9" w:rsidRDefault="00C70221" w14:paraId="36D16159" w14:textId="77777777">
      <w:pPr>
        <w:numPr>
          <w:ilvl w:val="0"/>
          <w:numId w:val="14"/>
        </w:numPr>
        <w:spacing w:after="120"/>
        <w:ind w:left="720"/>
        <w:contextualSpacing/>
        <w:rPr>
          <w:sz w:val="20"/>
          <w:szCs w:val="20"/>
        </w:rPr>
      </w:pPr>
      <w:hyperlink w:history="1" r:id="rId34">
        <w:r w:rsidRPr="009705D9" w:rsidR="0084310D">
          <w:rPr>
            <w:rStyle w:val="Hyperlink"/>
            <w:sz w:val="20"/>
            <w:szCs w:val="20"/>
          </w:rPr>
          <w:t>Tools for Online Asynchronous Learning</w:t>
        </w:r>
      </w:hyperlink>
    </w:p>
    <w:p w:rsidRPr="009705D9" w:rsidR="0084310D" w:rsidP="009705D9" w:rsidRDefault="00C70221" w14:paraId="19905FB0" w14:textId="77777777">
      <w:pPr>
        <w:numPr>
          <w:ilvl w:val="0"/>
          <w:numId w:val="14"/>
        </w:numPr>
        <w:spacing w:after="120"/>
        <w:ind w:left="720"/>
        <w:contextualSpacing/>
        <w:rPr>
          <w:sz w:val="20"/>
          <w:szCs w:val="20"/>
        </w:rPr>
      </w:pPr>
      <w:hyperlink w:history="1" r:id="rId35">
        <w:r w:rsidRPr="009705D9" w:rsidR="0084310D">
          <w:rPr>
            <w:rStyle w:val="Hyperlink"/>
            <w:sz w:val="20"/>
            <w:szCs w:val="20"/>
          </w:rPr>
          <w:t>Expanding the Virtual Classroom: Making Science Labs Available to Online Students</w:t>
        </w:r>
      </w:hyperlink>
    </w:p>
    <w:p w:rsidRPr="009705D9" w:rsidR="0084310D" w:rsidP="009705D9" w:rsidRDefault="00C70221" w14:paraId="52B399EF" w14:textId="77777777">
      <w:pPr>
        <w:numPr>
          <w:ilvl w:val="0"/>
          <w:numId w:val="14"/>
        </w:numPr>
        <w:spacing w:after="120"/>
        <w:ind w:left="720"/>
        <w:contextualSpacing/>
        <w:rPr>
          <w:sz w:val="20"/>
          <w:szCs w:val="20"/>
        </w:rPr>
      </w:pPr>
      <w:hyperlink w:history="1" r:id="rId36">
        <w:r w:rsidRPr="009705D9" w:rsidR="0084310D">
          <w:rPr>
            <w:rStyle w:val="Hyperlink"/>
            <w:sz w:val="20"/>
            <w:szCs w:val="20"/>
          </w:rPr>
          <w:t>Three Tips for Writing Measurable Objectives</w:t>
        </w:r>
      </w:hyperlink>
    </w:p>
    <w:p w:rsidRPr="009705D9" w:rsidR="0084310D" w:rsidP="009705D9" w:rsidRDefault="00C70221" w14:paraId="4F254C1A" w14:textId="77777777">
      <w:pPr>
        <w:numPr>
          <w:ilvl w:val="0"/>
          <w:numId w:val="14"/>
        </w:numPr>
        <w:spacing w:after="120"/>
        <w:ind w:left="720"/>
        <w:contextualSpacing/>
        <w:rPr>
          <w:sz w:val="20"/>
          <w:szCs w:val="20"/>
        </w:rPr>
      </w:pPr>
      <w:hyperlink w:history="1" r:id="rId37">
        <w:r w:rsidRPr="009705D9" w:rsidR="0084310D">
          <w:rPr>
            <w:rStyle w:val="Hyperlink"/>
            <w:sz w:val="20"/>
            <w:szCs w:val="20"/>
          </w:rPr>
          <w:t>The Benefits of Rubrics in Online Classes</w:t>
        </w:r>
      </w:hyperlink>
    </w:p>
    <w:p w:rsidRPr="009705D9" w:rsidR="0084310D" w:rsidP="009705D9" w:rsidRDefault="00C70221" w14:paraId="64E558F6" w14:textId="77777777">
      <w:pPr>
        <w:numPr>
          <w:ilvl w:val="0"/>
          <w:numId w:val="14"/>
        </w:numPr>
        <w:spacing w:after="120"/>
        <w:ind w:left="720"/>
        <w:contextualSpacing/>
        <w:rPr>
          <w:sz w:val="20"/>
          <w:szCs w:val="20"/>
        </w:rPr>
      </w:pPr>
      <w:hyperlink w:history="1" r:id="rId38">
        <w:r w:rsidRPr="009705D9" w:rsidR="0084310D">
          <w:rPr>
            <w:rStyle w:val="Hyperlink"/>
            <w:sz w:val="20"/>
            <w:szCs w:val="20"/>
          </w:rPr>
          <w:t>Authentic Assessment in the Online Classroom</w:t>
        </w:r>
      </w:hyperlink>
    </w:p>
    <w:p w:rsidRPr="009705D9" w:rsidR="0084310D" w:rsidP="009705D9" w:rsidRDefault="00C70221" w14:paraId="4D92B533" w14:textId="77777777">
      <w:pPr>
        <w:numPr>
          <w:ilvl w:val="0"/>
          <w:numId w:val="14"/>
        </w:numPr>
        <w:spacing w:before="0" w:after="120"/>
        <w:ind w:left="720"/>
        <w:rPr>
          <w:sz w:val="20"/>
          <w:szCs w:val="20"/>
        </w:rPr>
      </w:pPr>
      <w:hyperlink w:history="1" r:id="rId39">
        <w:r w:rsidRPr="009705D9" w:rsidR="0084310D">
          <w:rPr>
            <w:rStyle w:val="Hyperlink"/>
            <w:sz w:val="20"/>
            <w:szCs w:val="20"/>
          </w:rPr>
          <w:t>Teaching with Instant Feedback in Automated Assessments</w:t>
        </w:r>
      </w:hyperlink>
    </w:p>
    <w:p w:rsidRPr="009705D9" w:rsidR="0084310D" w:rsidP="009705D9" w:rsidRDefault="0084310D" w14:paraId="103E4B95" w14:textId="77777777">
      <w:pPr>
        <w:spacing w:after="120"/>
        <w:rPr>
          <w:b/>
          <w:bCs/>
          <w:sz w:val="20"/>
          <w:szCs w:val="20"/>
        </w:rPr>
      </w:pPr>
      <w:r w:rsidRPr="009705D9">
        <w:rPr>
          <w:b/>
          <w:bCs/>
          <w:sz w:val="20"/>
          <w:szCs w:val="20"/>
        </w:rPr>
        <w:t>Group Work</w:t>
      </w:r>
    </w:p>
    <w:p w:rsidRPr="009705D9" w:rsidR="0084310D" w:rsidP="009705D9" w:rsidRDefault="00C70221" w14:paraId="40E655BE" w14:textId="77777777">
      <w:pPr>
        <w:numPr>
          <w:ilvl w:val="0"/>
          <w:numId w:val="15"/>
        </w:numPr>
        <w:spacing w:before="0" w:after="120"/>
        <w:rPr>
          <w:sz w:val="20"/>
          <w:szCs w:val="20"/>
        </w:rPr>
      </w:pPr>
      <w:hyperlink w:history="1" r:id="rId40">
        <w:r w:rsidRPr="009705D9" w:rsidR="0084310D">
          <w:rPr>
            <w:rStyle w:val="Hyperlink"/>
            <w:sz w:val="20"/>
            <w:szCs w:val="20"/>
          </w:rPr>
          <w:t>Group Projects in Online Courses</w:t>
        </w:r>
      </w:hyperlink>
    </w:p>
    <w:p w:rsidRPr="009705D9" w:rsidR="0084310D" w:rsidP="009705D9" w:rsidRDefault="0084310D" w14:paraId="5F741FDB" w14:textId="77777777">
      <w:pPr>
        <w:spacing w:after="120"/>
        <w:rPr>
          <w:b/>
          <w:bCs/>
          <w:sz w:val="20"/>
          <w:szCs w:val="20"/>
        </w:rPr>
      </w:pPr>
      <w:r w:rsidRPr="009705D9">
        <w:rPr>
          <w:b/>
          <w:bCs/>
          <w:sz w:val="20"/>
          <w:szCs w:val="20"/>
        </w:rPr>
        <w:t>Community</w:t>
      </w:r>
    </w:p>
    <w:p w:rsidRPr="009705D9" w:rsidR="0084310D" w:rsidP="009705D9" w:rsidRDefault="00C70221" w14:paraId="04F6F97E" w14:textId="77777777">
      <w:pPr>
        <w:numPr>
          <w:ilvl w:val="0"/>
          <w:numId w:val="15"/>
        </w:numPr>
        <w:spacing w:after="120"/>
        <w:contextualSpacing/>
        <w:rPr>
          <w:sz w:val="20"/>
          <w:szCs w:val="20"/>
        </w:rPr>
      </w:pPr>
      <w:hyperlink w:history="1" r:id="rId41">
        <w:r w:rsidRPr="009705D9" w:rsidR="0084310D">
          <w:rPr>
            <w:rStyle w:val="Hyperlink"/>
            <w:sz w:val="20"/>
            <w:szCs w:val="20"/>
          </w:rPr>
          <w:t>Creating Module Introduction Videos</w:t>
        </w:r>
      </w:hyperlink>
    </w:p>
    <w:p w:rsidRPr="009705D9" w:rsidR="0084310D" w:rsidP="009705D9" w:rsidRDefault="00C70221" w14:paraId="11CDFD97" w14:textId="77777777">
      <w:pPr>
        <w:numPr>
          <w:ilvl w:val="0"/>
          <w:numId w:val="15"/>
        </w:numPr>
        <w:spacing w:after="120"/>
        <w:contextualSpacing/>
        <w:rPr>
          <w:sz w:val="20"/>
          <w:szCs w:val="20"/>
        </w:rPr>
      </w:pPr>
      <w:hyperlink w:history="1" r:id="rId42">
        <w:r w:rsidRPr="009705D9" w:rsidR="0084310D">
          <w:rPr>
            <w:rStyle w:val="Hyperlink"/>
            <w:sz w:val="20"/>
            <w:szCs w:val="20"/>
          </w:rPr>
          <w:t>Establishing Presence: Quick Tips</w:t>
        </w:r>
      </w:hyperlink>
    </w:p>
    <w:p w:rsidRPr="009705D9" w:rsidR="0084310D" w:rsidP="009705D9" w:rsidRDefault="00C70221" w14:paraId="268640C8" w14:textId="77777777">
      <w:pPr>
        <w:numPr>
          <w:ilvl w:val="0"/>
          <w:numId w:val="15"/>
        </w:numPr>
        <w:spacing w:after="120"/>
        <w:contextualSpacing/>
        <w:rPr>
          <w:sz w:val="20"/>
          <w:szCs w:val="20"/>
        </w:rPr>
      </w:pPr>
      <w:hyperlink w:history="1" r:id="rId43">
        <w:r w:rsidRPr="009705D9" w:rsidR="0084310D">
          <w:rPr>
            <w:rStyle w:val="Hyperlink"/>
            <w:sz w:val="20"/>
            <w:szCs w:val="20"/>
          </w:rPr>
          <w:t>When Should you Email Students in Your Online Class?</w:t>
        </w:r>
      </w:hyperlink>
    </w:p>
    <w:p w:rsidRPr="009705D9" w:rsidR="0084310D" w:rsidP="009705D9" w:rsidRDefault="00C70221" w14:paraId="076FF19B" w14:textId="77777777">
      <w:pPr>
        <w:numPr>
          <w:ilvl w:val="0"/>
          <w:numId w:val="15"/>
        </w:numPr>
        <w:spacing w:before="0" w:after="120"/>
        <w:rPr>
          <w:sz w:val="20"/>
          <w:szCs w:val="20"/>
        </w:rPr>
      </w:pPr>
      <w:hyperlink w:history="1" r:id="rId44">
        <w:r w:rsidRPr="009705D9" w:rsidR="0084310D">
          <w:rPr>
            <w:rStyle w:val="Hyperlink"/>
            <w:sz w:val="20"/>
            <w:szCs w:val="20"/>
          </w:rPr>
          <w:t>Tips for Designing Live Sessions</w:t>
        </w:r>
      </w:hyperlink>
    </w:p>
    <w:p w:rsidRPr="009705D9" w:rsidR="0084310D" w:rsidP="009705D9" w:rsidRDefault="0084310D" w14:paraId="6C947C95" w14:textId="77777777">
      <w:pPr>
        <w:spacing w:after="120"/>
        <w:rPr>
          <w:b/>
          <w:bCs/>
          <w:sz w:val="20"/>
          <w:szCs w:val="20"/>
        </w:rPr>
      </w:pPr>
      <w:r w:rsidRPr="009705D9">
        <w:rPr>
          <w:b/>
          <w:bCs/>
          <w:sz w:val="20"/>
          <w:szCs w:val="20"/>
        </w:rPr>
        <w:t>Discussion Boards</w:t>
      </w:r>
    </w:p>
    <w:p w:rsidRPr="009705D9" w:rsidR="0084310D" w:rsidP="009705D9" w:rsidRDefault="00C70221" w14:paraId="177C3F97" w14:textId="77777777">
      <w:pPr>
        <w:numPr>
          <w:ilvl w:val="0"/>
          <w:numId w:val="15"/>
        </w:numPr>
        <w:spacing w:after="120"/>
        <w:contextualSpacing/>
        <w:rPr>
          <w:sz w:val="20"/>
          <w:szCs w:val="20"/>
        </w:rPr>
      </w:pPr>
      <w:hyperlink w:history="1" r:id="rId45">
        <w:r w:rsidRPr="009705D9" w:rsidR="0084310D">
          <w:rPr>
            <w:rStyle w:val="Hyperlink"/>
            <w:sz w:val="20"/>
            <w:szCs w:val="20"/>
          </w:rPr>
          <w:t>Developing Deep Reflection in Discussion Boards</w:t>
        </w:r>
      </w:hyperlink>
    </w:p>
    <w:p w:rsidRPr="009705D9" w:rsidR="0084310D" w:rsidP="009705D9" w:rsidRDefault="00C70221" w14:paraId="14A04738" w14:textId="77777777">
      <w:pPr>
        <w:numPr>
          <w:ilvl w:val="0"/>
          <w:numId w:val="15"/>
        </w:numPr>
        <w:spacing w:after="120"/>
        <w:contextualSpacing/>
        <w:rPr>
          <w:sz w:val="20"/>
          <w:szCs w:val="20"/>
        </w:rPr>
      </w:pPr>
      <w:hyperlink w:history="1" r:id="rId46">
        <w:r w:rsidRPr="009705D9" w:rsidR="0084310D">
          <w:rPr>
            <w:rStyle w:val="Hyperlink"/>
            <w:sz w:val="20"/>
            <w:szCs w:val="20"/>
          </w:rPr>
          <w:t>Three ways to Encourage Conversation in Online Discussion Forums</w:t>
        </w:r>
      </w:hyperlink>
    </w:p>
    <w:p w:rsidRPr="009705D9" w:rsidR="0084310D" w:rsidP="009705D9" w:rsidRDefault="00C70221" w14:paraId="63D8EE22" w14:textId="77777777">
      <w:pPr>
        <w:numPr>
          <w:ilvl w:val="0"/>
          <w:numId w:val="15"/>
        </w:numPr>
        <w:spacing w:after="120"/>
        <w:contextualSpacing/>
        <w:rPr>
          <w:sz w:val="20"/>
          <w:szCs w:val="20"/>
        </w:rPr>
      </w:pPr>
      <w:hyperlink w:history="1" r:id="rId47">
        <w:r w:rsidRPr="009705D9" w:rsidR="0084310D">
          <w:rPr>
            <w:rStyle w:val="Hyperlink"/>
            <w:sz w:val="20"/>
            <w:szCs w:val="20"/>
          </w:rPr>
          <w:t>Creating Engagement Through Discussion Forums</w:t>
        </w:r>
      </w:hyperlink>
    </w:p>
    <w:p w:rsidRPr="009705D9" w:rsidR="0084310D" w:rsidP="009705D9" w:rsidRDefault="00C70221" w14:paraId="14347070" w14:textId="77777777">
      <w:pPr>
        <w:numPr>
          <w:ilvl w:val="0"/>
          <w:numId w:val="15"/>
        </w:numPr>
        <w:spacing w:after="120"/>
        <w:contextualSpacing/>
        <w:rPr>
          <w:sz w:val="20"/>
          <w:szCs w:val="20"/>
        </w:rPr>
      </w:pPr>
      <w:hyperlink w:history="1" r:id="rId48">
        <w:r w:rsidRPr="009705D9" w:rsidR="0084310D">
          <w:rPr>
            <w:rStyle w:val="Hyperlink"/>
            <w:sz w:val="20"/>
            <w:szCs w:val="20"/>
          </w:rPr>
          <w:t>Ensuring Students Are Thinking and Understanding in the Online Classroom</w:t>
        </w:r>
      </w:hyperlink>
    </w:p>
    <w:p w:rsidRPr="0084310D" w:rsidR="00E17B08" w:rsidP="0084310D" w:rsidRDefault="00E17B08" w14:paraId="3ACA233F" w14:textId="77777777"/>
    <w:sectPr w:rsidRPr="0084310D" w:rsidR="00E17B08" w:rsidSect="00E17B08">
      <w:headerReference w:type="default" r:id="rId49"/>
      <w:footerReference w:type="default" r:id="rId50"/>
      <w:headerReference w:type="first" r:id="rId51"/>
      <w:footerReference w:type="first" r:id="rId52"/>
      <w:pgSz w:w="12240" w:h="15840" w:orient="portrait"/>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0221" w:rsidP="00BC3918" w:rsidRDefault="00C70221" w14:paraId="2CFD98EB" w14:textId="77777777">
      <w:r>
        <w:separator/>
      </w:r>
    </w:p>
    <w:p w:rsidR="00C70221" w:rsidRDefault="00C70221" w14:paraId="17E035F5" w14:textId="77777777"/>
  </w:endnote>
  <w:endnote w:type="continuationSeparator" w:id="0">
    <w:p w:rsidR="00C70221" w:rsidP="00BC3918" w:rsidRDefault="00C70221" w14:paraId="23949860" w14:textId="77777777">
      <w:r>
        <w:continuationSeparator/>
      </w:r>
    </w:p>
    <w:p w:rsidR="00C70221" w:rsidRDefault="00C70221" w14:paraId="16A6558C" w14:textId="77777777"/>
  </w:endnote>
  <w:endnote w:type="continuationNotice" w:id="1">
    <w:p w:rsidR="00C70221" w:rsidRDefault="00C70221" w14:paraId="77CE390A"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Kozuka Mincho Pro H">
    <w:panose1 w:val="020B0604020202020204"/>
    <w:charset w:val="80"/>
    <w:family w:val="roman"/>
    <w:notTrueType/>
    <w:pitch w:val="variable"/>
    <w:sig w:usb0="00000283" w:usb1="2AC71C11" w:usb2="00000012" w:usb3="00000000" w:csb0="00020005"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164181"/>
      <w:docPartObj>
        <w:docPartGallery w:val="Page Numbers (Bottom of Page)"/>
        <w:docPartUnique/>
      </w:docPartObj>
    </w:sdtPr>
    <w:sdtEndPr/>
    <w:sdtContent>
      <w:sdt>
        <w:sdtPr>
          <w:id w:val="-1769616900"/>
          <w:docPartObj>
            <w:docPartGallery w:val="Page Numbers (Top of Page)"/>
            <w:docPartUnique/>
          </w:docPartObj>
        </w:sdtPr>
        <w:sdtEndPr/>
        <w:sdtContent>
          <w:p w:rsidR="004936DF" w:rsidP="00402C98" w:rsidRDefault="004936DF" w14:paraId="1DDFCF29" w14:textId="51BB4384">
            <w:pPr>
              <w:pStyle w:val="Footer"/>
              <w:jc w:val="right"/>
            </w:pPr>
            <w:r w:rsidRPr="004936DF">
              <w:t xml:space="preserve">Page </w:t>
            </w:r>
            <w:r w:rsidRPr="004936DF">
              <w:fldChar w:fldCharType="begin"/>
            </w:r>
            <w:r w:rsidRPr="004936DF">
              <w:instrText xml:space="preserve"> PAGE </w:instrText>
            </w:r>
            <w:r w:rsidRPr="004936DF">
              <w:fldChar w:fldCharType="separate"/>
            </w:r>
            <w:r w:rsidR="007257D1">
              <w:rPr>
                <w:noProof/>
              </w:rPr>
              <w:t>12</w:t>
            </w:r>
            <w:r w:rsidRPr="004936DF">
              <w:fldChar w:fldCharType="end"/>
            </w:r>
            <w:r w:rsidRPr="004936DF">
              <w:t xml:space="preserve"> of </w:t>
            </w:r>
            <w:r w:rsidR="00C70221">
              <w:fldChar w:fldCharType="begin"/>
            </w:r>
            <w:r w:rsidR="00C70221">
              <w:instrText xml:space="preserve"> NUMPAGES  </w:instrText>
            </w:r>
            <w:r w:rsidR="00C70221">
              <w:fldChar w:fldCharType="separate"/>
            </w:r>
            <w:r w:rsidR="007257D1">
              <w:rPr>
                <w:noProof/>
              </w:rPr>
              <w:t>13</w:t>
            </w:r>
            <w:r w:rsidR="00C70221">
              <w:rPr>
                <w:noProof/>
              </w:rPr>
              <w:fldChar w:fldCharType="end"/>
            </w:r>
          </w:p>
        </w:sdtContent>
      </w:sdt>
    </w:sdtContent>
  </w:sdt>
  <w:p w:rsidR="00414B62" w:rsidRDefault="00414B62" w14:paraId="2E1B2C1E"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C98" w:rsidP="00402C98" w:rsidRDefault="00402C98" w14:paraId="79EB7481" w14:textId="3067AFA0">
    <w:pPr>
      <w:pStyle w:val="Footer"/>
      <w:jc w:val="right"/>
    </w:pPr>
    <w:r w:rsidRPr="004936DF">
      <w:t xml:space="preserve">Page </w:t>
    </w:r>
    <w:r w:rsidRPr="004936DF">
      <w:fldChar w:fldCharType="begin"/>
    </w:r>
    <w:r w:rsidRPr="004936DF">
      <w:instrText xml:space="preserve"> PAGE </w:instrText>
    </w:r>
    <w:r w:rsidRPr="004936DF">
      <w:fldChar w:fldCharType="separate"/>
    </w:r>
    <w:r w:rsidR="00954255">
      <w:rPr>
        <w:noProof/>
      </w:rPr>
      <w:t>1</w:t>
    </w:r>
    <w:r w:rsidRPr="004936DF">
      <w:fldChar w:fldCharType="end"/>
    </w:r>
    <w:r w:rsidRPr="004936DF">
      <w:t xml:space="preserve"> of </w:t>
    </w:r>
    <w:r w:rsidR="00C70221">
      <w:fldChar w:fldCharType="begin"/>
    </w:r>
    <w:r w:rsidR="00C70221">
      <w:instrText xml:space="preserve"> NUMPAGES  </w:instrText>
    </w:r>
    <w:r w:rsidR="00C70221">
      <w:fldChar w:fldCharType="separate"/>
    </w:r>
    <w:r w:rsidR="00954255">
      <w:rPr>
        <w:noProof/>
      </w:rPr>
      <w:t>13</w:t>
    </w:r>
    <w:r w:rsidR="00C70221">
      <w:rPr>
        <w:noProof/>
      </w:rPr>
      <w:fldChar w:fldCharType="end"/>
    </w:r>
  </w:p>
  <w:p w:rsidR="00402C98" w:rsidRDefault="00402C98" w14:paraId="58E1761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0221" w:rsidP="00BC3918" w:rsidRDefault="00C70221" w14:paraId="6DD5297C" w14:textId="77777777">
      <w:r>
        <w:separator/>
      </w:r>
    </w:p>
    <w:p w:rsidR="00C70221" w:rsidRDefault="00C70221" w14:paraId="25A55949" w14:textId="77777777"/>
  </w:footnote>
  <w:footnote w:type="continuationSeparator" w:id="0">
    <w:p w:rsidR="00C70221" w:rsidP="00BC3918" w:rsidRDefault="00C70221" w14:paraId="002F4189" w14:textId="77777777">
      <w:r>
        <w:continuationSeparator/>
      </w:r>
    </w:p>
    <w:p w:rsidR="00C70221" w:rsidRDefault="00C70221" w14:paraId="2FF1C211" w14:textId="77777777"/>
  </w:footnote>
  <w:footnote w:type="continuationNotice" w:id="1">
    <w:p w:rsidR="00C70221" w:rsidRDefault="00C70221" w14:paraId="17F47817"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B62" w:rsidP="002F391E" w:rsidRDefault="00414B62" w14:paraId="07F3D575" w14:textId="77777777">
    <w:pPr>
      <w:pStyle w:val="Header"/>
      <w:spacing w:before="0" w:after="0"/>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342A3" w:rsidP="001342A3" w:rsidRDefault="001342A3" w14:paraId="15895FB0" w14:textId="77777777">
    <w:pPr>
      <w:pStyle w:val="Header"/>
      <w:spacing w:before="0" w:after="0"/>
      <w:ind w:left="-1440"/>
    </w:pPr>
    <w:r>
      <w:rPr>
        <w:noProof/>
      </w:rPr>
      <w:drawing>
        <wp:inline distT="0" distB="0" distL="0" distR="0" wp14:anchorId="3886C2B7" wp14:editId="24E8A606">
          <wp:extent cx="7772400" cy="917448"/>
          <wp:effectExtent l="0" t="0" r="0" b="0"/>
          <wp:docPr id="2" name="Picture 2" descr="Logo for Aurora Universit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llabus_header_portrait.png"/>
                  <pic:cNvPicPr/>
                </pic:nvPicPr>
                <pic:blipFill>
                  <a:blip r:embed="rId1"/>
                  <a:stretch>
                    <a:fillRect/>
                  </a:stretch>
                </pic:blipFill>
                <pic:spPr>
                  <a:xfrm>
                    <a:off x="0" y="0"/>
                    <a:ext cx="7772400" cy="9174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70369E"/>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87939EF"/>
    <w:multiLevelType w:val="hybridMultilevel"/>
    <w:tmpl w:val="669601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6C65314"/>
    <w:multiLevelType w:val="multilevel"/>
    <w:tmpl w:val="CF9627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D42CC9"/>
    <w:multiLevelType w:val="multilevel"/>
    <w:tmpl w:val="BEA66F12"/>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C327043"/>
    <w:multiLevelType w:val="multilevel"/>
    <w:tmpl w:val="1B2006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C3F50F3"/>
    <w:multiLevelType w:val="hybridMultilevel"/>
    <w:tmpl w:val="6A7CA3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11F5EA5"/>
    <w:multiLevelType w:val="hybridMultilevel"/>
    <w:tmpl w:val="C13A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97A0F"/>
    <w:multiLevelType w:val="multilevel"/>
    <w:tmpl w:val="A5846758"/>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32291776"/>
    <w:multiLevelType w:val="multilevel"/>
    <w:tmpl w:val="7A6AA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15A5CA0"/>
    <w:multiLevelType w:val="multilevel"/>
    <w:tmpl w:val="567C4EE2"/>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451A43"/>
    <w:multiLevelType w:val="hybridMultilevel"/>
    <w:tmpl w:val="575E2E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CE10B99"/>
    <w:multiLevelType w:val="hybridMultilevel"/>
    <w:tmpl w:val="42E4936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53CE5F1C"/>
    <w:multiLevelType w:val="multilevel"/>
    <w:tmpl w:val="FF947782"/>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AF3DFF"/>
    <w:multiLevelType w:val="hybridMultilevel"/>
    <w:tmpl w:val="62C216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93D4C24"/>
    <w:multiLevelType w:val="hybridMultilevel"/>
    <w:tmpl w:val="AF7252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B83768F"/>
    <w:multiLevelType w:val="multilevel"/>
    <w:tmpl w:val="3334A0FA"/>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310CDD"/>
    <w:multiLevelType w:val="hybridMultilevel"/>
    <w:tmpl w:val="568494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4282E0A"/>
    <w:multiLevelType w:val="hybridMultilevel"/>
    <w:tmpl w:val="ED6831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6F17A2D"/>
    <w:multiLevelType w:val="multilevel"/>
    <w:tmpl w:val="BEA2F3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67E1655"/>
    <w:multiLevelType w:val="hybridMultilevel"/>
    <w:tmpl w:val="BC6C15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7B060B6"/>
    <w:multiLevelType w:val="hybridMultilevel"/>
    <w:tmpl w:val="DFB2400C"/>
    <w:lvl w:ilvl="0" w:tplc="8A683BFC">
      <w:start w:val="1"/>
      <w:numFmt w:val="bullet"/>
      <w:lvlText w:val=""/>
      <w:lvlJc w:val="left"/>
      <w:pPr>
        <w:ind w:left="720" w:hanging="360"/>
      </w:pPr>
      <w:rPr>
        <w:rFonts w:ascii="Symbol" w:hAnsi="Symbol"/>
      </w:rPr>
    </w:lvl>
    <w:lvl w:ilvl="1" w:tplc="9BAA3D62">
      <w:start w:val="1"/>
      <w:numFmt w:val="bullet"/>
      <w:lvlText w:val=""/>
      <w:lvlJc w:val="left"/>
      <w:pPr>
        <w:ind w:left="720" w:hanging="360"/>
      </w:pPr>
      <w:rPr>
        <w:rFonts w:ascii="Symbol" w:hAnsi="Symbol"/>
      </w:rPr>
    </w:lvl>
    <w:lvl w:ilvl="2" w:tplc="44EEEB0C">
      <w:start w:val="1"/>
      <w:numFmt w:val="bullet"/>
      <w:lvlText w:val=""/>
      <w:lvlJc w:val="left"/>
      <w:pPr>
        <w:ind w:left="720" w:hanging="360"/>
      </w:pPr>
      <w:rPr>
        <w:rFonts w:ascii="Symbol" w:hAnsi="Symbol"/>
      </w:rPr>
    </w:lvl>
    <w:lvl w:ilvl="3" w:tplc="D71E5BD8">
      <w:start w:val="1"/>
      <w:numFmt w:val="bullet"/>
      <w:lvlText w:val=""/>
      <w:lvlJc w:val="left"/>
      <w:pPr>
        <w:ind w:left="720" w:hanging="360"/>
      </w:pPr>
      <w:rPr>
        <w:rFonts w:ascii="Symbol" w:hAnsi="Symbol"/>
      </w:rPr>
    </w:lvl>
    <w:lvl w:ilvl="4" w:tplc="DB667132">
      <w:start w:val="1"/>
      <w:numFmt w:val="bullet"/>
      <w:lvlText w:val=""/>
      <w:lvlJc w:val="left"/>
      <w:pPr>
        <w:ind w:left="720" w:hanging="360"/>
      </w:pPr>
      <w:rPr>
        <w:rFonts w:ascii="Symbol" w:hAnsi="Symbol"/>
      </w:rPr>
    </w:lvl>
    <w:lvl w:ilvl="5" w:tplc="1B34F808">
      <w:start w:val="1"/>
      <w:numFmt w:val="bullet"/>
      <w:lvlText w:val=""/>
      <w:lvlJc w:val="left"/>
      <w:pPr>
        <w:ind w:left="720" w:hanging="360"/>
      </w:pPr>
      <w:rPr>
        <w:rFonts w:ascii="Symbol" w:hAnsi="Symbol"/>
      </w:rPr>
    </w:lvl>
    <w:lvl w:ilvl="6" w:tplc="F838187C">
      <w:start w:val="1"/>
      <w:numFmt w:val="bullet"/>
      <w:lvlText w:val=""/>
      <w:lvlJc w:val="left"/>
      <w:pPr>
        <w:ind w:left="720" w:hanging="360"/>
      </w:pPr>
      <w:rPr>
        <w:rFonts w:ascii="Symbol" w:hAnsi="Symbol"/>
      </w:rPr>
    </w:lvl>
    <w:lvl w:ilvl="7" w:tplc="B192B810">
      <w:start w:val="1"/>
      <w:numFmt w:val="bullet"/>
      <w:lvlText w:val=""/>
      <w:lvlJc w:val="left"/>
      <w:pPr>
        <w:ind w:left="720" w:hanging="360"/>
      </w:pPr>
      <w:rPr>
        <w:rFonts w:ascii="Symbol" w:hAnsi="Symbol"/>
      </w:rPr>
    </w:lvl>
    <w:lvl w:ilvl="8" w:tplc="C9204E04">
      <w:start w:val="1"/>
      <w:numFmt w:val="bullet"/>
      <w:lvlText w:val=""/>
      <w:lvlJc w:val="left"/>
      <w:pPr>
        <w:ind w:left="720" w:hanging="360"/>
      </w:pPr>
      <w:rPr>
        <w:rFonts w:ascii="Symbol" w:hAnsi="Symbol"/>
      </w:rPr>
    </w:lvl>
  </w:abstractNum>
  <w:abstractNum w:abstractNumId="21" w15:restartNumberingAfterBreak="0">
    <w:nsid w:val="78484346"/>
    <w:multiLevelType w:val="hybridMultilevel"/>
    <w:tmpl w:val="4AA4EFC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2" w15:restartNumberingAfterBreak="0">
    <w:nsid w:val="7BC21DD9"/>
    <w:multiLevelType w:val="multilevel"/>
    <w:tmpl w:val="8FEE464E"/>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bullet"/>
      <w:lvlText w:val="●"/>
      <w:lvlJc w:val="left"/>
      <w:pPr>
        <w:ind w:left="1440" w:hanging="360"/>
      </w:pPr>
      <w:rPr>
        <w:rFonts w:ascii="Noto Sans Symbols" w:hAnsi="Noto Sans Symbols" w:eastAsia="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0"/>
  </w:num>
  <w:num w:numId="3">
    <w:abstractNumId w:val="1"/>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3"/>
  </w:num>
  <w:num w:numId="10">
    <w:abstractNumId w:val="5"/>
  </w:num>
  <w:num w:numId="11">
    <w:abstractNumId w:val="19"/>
  </w:num>
  <w:num w:numId="12">
    <w:abstractNumId w:val="14"/>
  </w:num>
  <w:num w:numId="13">
    <w:abstractNumId w:val="17"/>
  </w:num>
  <w:num w:numId="14">
    <w:abstractNumId w:val="21"/>
  </w:num>
  <w:num w:numId="15">
    <w:abstractNumId w:val="16"/>
  </w:num>
  <w:num w:numId="16">
    <w:abstractNumId w:val="4"/>
  </w:num>
  <w:num w:numId="17">
    <w:abstractNumId w:val="18"/>
  </w:num>
  <w:num w:numId="18">
    <w:abstractNumId w:val="8"/>
  </w:num>
  <w:num w:numId="19">
    <w:abstractNumId w:val="10"/>
  </w:num>
  <w:num w:numId="20">
    <w:abstractNumId w:val="20"/>
  </w:num>
  <w:num w:numId="21">
    <w:abstractNumId w:val="2"/>
  </w:num>
  <w:num w:numId="22">
    <w:abstractNumId w:val="6"/>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mar, Kim">
    <w15:presenceInfo w15:providerId="AD" w15:userId="S::katmar@wiley.com::e9bd2a5f-9f0f-4e3a-a009-37728a4d9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FFE"/>
    <w:rsid w:val="00003B33"/>
    <w:rsid w:val="00015B9E"/>
    <w:rsid w:val="000172B2"/>
    <w:rsid w:val="00024C24"/>
    <w:rsid w:val="0003122E"/>
    <w:rsid w:val="00033E50"/>
    <w:rsid w:val="0005364F"/>
    <w:rsid w:val="000572DE"/>
    <w:rsid w:val="00072D06"/>
    <w:rsid w:val="000C5847"/>
    <w:rsid w:val="000D7DCC"/>
    <w:rsid w:val="000E3FE5"/>
    <w:rsid w:val="0010787D"/>
    <w:rsid w:val="001116A0"/>
    <w:rsid w:val="0011478D"/>
    <w:rsid w:val="001159FB"/>
    <w:rsid w:val="001342A3"/>
    <w:rsid w:val="0014252A"/>
    <w:rsid w:val="00143803"/>
    <w:rsid w:val="00166BF5"/>
    <w:rsid w:val="00171C5A"/>
    <w:rsid w:val="00174945"/>
    <w:rsid w:val="001829D0"/>
    <w:rsid w:val="001973BD"/>
    <w:rsid w:val="001B645E"/>
    <w:rsid w:val="001B67B4"/>
    <w:rsid w:val="001C7673"/>
    <w:rsid w:val="001D0142"/>
    <w:rsid w:val="001F4849"/>
    <w:rsid w:val="001F7DB5"/>
    <w:rsid w:val="00222EAE"/>
    <w:rsid w:val="0024648F"/>
    <w:rsid w:val="00250243"/>
    <w:rsid w:val="002528F8"/>
    <w:rsid w:val="00253CC9"/>
    <w:rsid w:val="002604D9"/>
    <w:rsid w:val="0026078E"/>
    <w:rsid w:val="002975DA"/>
    <w:rsid w:val="002C46C0"/>
    <w:rsid w:val="002C7CD0"/>
    <w:rsid w:val="002D13B9"/>
    <w:rsid w:val="002E4CD1"/>
    <w:rsid w:val="002F0BBC"/>
    <w:rsid w:val="002F160B"/>
    <w:rsid w:val="002F391E"/>
    <w:rsid w:val="003052BB"/>
    <w:rsid w:val="00316029"/>
    <w:rsid w:val="00332B26"/>
    <w:rsid w:val="00333F45"/>
    <w:rsid w:val="00336EAD"/>
    <w:rsid w:val="00351131"/>
    <w:rsid w:val="00355985"/>
    <w:rsid w:val="0037794E"/>
    <w:rsid w:val="00377AA4"/>
    <w:rsid w:val="0038155B"/>
    <w:rsid w:val="00397B4B"/>
    <w:rsid w:val="003A41FD"/>
    <w:rsid w:val="003D348D"/>
    <w:rsid w:val="003F2FDB"/>
    <w:rsid w:val="003F3247"/>
    <w:rsid w:val="003F6D70"/>
    <w:rsid w:val="00402C98"/>
    <w:rsid w:val="00414B62"/>
    <w:rsid w:val="00437DD8"/>
    <w:rsid w:val="00444A1C"/>
    <w:rsid w:val="004509E0"/>
    <w:rsid w:val="00467E85"/>
    <w:rsid w:val="004761D4"/>
    <w:rsid w:val="004805D1"/>
    <w:rsid w:val="0048404F"/>
    <w:rsid w:val="004936DF"/>
    <w:rsid w:val="00496D4C"/>
    <w:rsid w:val="004A5A26"/>
    <w:rsid w:val="004A648C"/>
    <w:rsid w:val="004B0AAD"/>
    <w:rsid w:val="004B1F97"/>
    <w:rsid w:val="004B3570"/>
    <w:rsid w:val="004C52C3"/>
    <w:rsid w:val="004E5333"/>
    <w:rsid w:val="004F082F"/>
    <w:rsid w:val="004F10CF"/>
    <w:rsid w:val="004F7785"/>
    <w:rsid w:val="005066F7"/>
    <w:rsid w:val="00507DCE"/>
    <w:rsid w:val="0051341D"/>
    <w:rsid w:val="00513D73"/>
    <w:rsid w:val="00514AC7"/>
    <w:rsid w:val="00514C9E"/>
    <w:rsid w:val="00546FB4"/>
    <w:rsid w:val="00550009"/>
    <w:rsid w:val="00560913"/>
    <w:rsid w:val="00572739"/>
    <w:rsid w:val="00581623"/>
    <w:rsid w:val="00582DC4"/>
    <w:rsid w:val="005939A2"/>
    <w:rsid w:val="005D50C5"/>
    <w:rsid w:val="005E2B3B"/>
    <w:rsid w:val="005F628E"/>
    <w:rsid w:val="005F695B"/>
    <w:rsid w:val="005F7AF9"/>
    <w:rsid w:val="00604AEE"/>
    <w:rsid w:val="0061265E"/>
    <w:rsid w:val="00613DA9"/>
    <w:rsid w:val="00626D70"/>
    <w:rsid w:val="00632F22"/>
    <w:rsid w:val="00640E9B"/>
    <w:rsid w:val="006447D2"/>
    <w:rsid w:val="00654BEE"/>
    <w:rsid w:val="00673A1D"/>
    <w:rsid w:val="00683FEE"/>
    <w:rsid w:val="00695960"/>
    <w:rsid w:val="00697185"/>
    <w:rsid w:val="006B2C5B"/>
    <w:rsid w:val="006C258A"/>
    <w:rsid w:val="006E7386"/>
    <w:rsid w:val="006F5D32"/>
    <w:rsid w:val="006F7669"/>
    <w:rsid w:val="00705ABF"/>
    <w:rsid w:val="00712330"/>
    <w:rsid w:val="00716682"/>
    <w:rsid w:val="007257D1"/>
    <w:rsid w:val="0073203A"/>
    <w:rsid w:val="00751FAE"/>
    <w:rsid w:val="00766400"/>
    <w:rsid w:val="00797B92"/>
    <w:rsid w:val="007A65D5"/>
    <w:rsid w:val="007A78A9"/>
    <w:rsid w:val="007D1DB0"/>
    <w:rsid w:val="007E5EAA"/>
    <w:rsid w:val="007E6ACB"/>
    <w:rsid w:val="007F40B6"/>
    <w:rsid w:val="00804F43"/>
    <w:rsid w:val="00805DE2"/>
    <w:rsid w:val="00813034"/>
    <w:rsid w:val="0084310D"/>
    <w:rsid w:val="00846117"/>
    <w:rsid w:val="00851CA0"/>
    <w:rsid w:val="00856B78"/>
    <w:rsid w:val="00867C6C"/>
    <w:rsid w:val="00874F1F"/>
    <w:rsid w:val="00876D59"/>
    <w:rsid w:val="00876DA8"/>
    <w:rsid w:val="0088495A"/>
    <w:rsid w:val="008D488E"/>
    <w:rsid w:val="008D58A5"/>
    <w:rsid w:val="008F1F06"/>
    <w:rsid w:val="008F65C8"/>
    <w:rsid w:val="00921D33"/>
    <w:rsid w:val="009236B6"/>
    <w:rsid w:val="0093239B"/>
    <w:rsid w:val="00943764"/>
    <w:rsid w:val="00954255"/>
    <w:rsid w:val="00954FFE"/>
    <w:rsid w:val="00956AF2"/>
    <w:rsid w:val="00964FB4"/>
    <w:rsid w:val="00965D7D"/>
    <w:rsid w:val="009705D9"/>
    <w:rsid w:val="00974180"/>
    <w:rsid w:val="009871A4"/>
    <w:rsid w:val="009B7885"/>
    <w:rsid w:val="009C36F8"/>
    <w:rsid w:val="009D170B"/>
    <w:rsid w:val="009D3395"/>
    <w:rsid w:val="009D7252"/>
    <w:rsid w:val="009E0468"/>
    <w:rsid w:val="009E3215"/>
    <w:rsid w:val="009F65FE"/>
    <w:rsid w:val="00A051DE"/>
    <w:rsid w:val="00A1617F"/>
    <w:rsid w:val="00A20836"/>
    <w:rsid w:val="00A31C04"/>
    <w:rsid w:val="00A43992"/>
    <w:rsid w:val="00A5784E"/>
    <w:rsid w:val="00A71663"/>
    <w:rsid w:val="00A7272A"/>
    <w:rsid w:val="00A7504B"/>
    <w:rsid w:val="00A7582D"/>
    <w:rsid w:val="00A86E06"/>
    <w:rsid w:val="00A97D07"/>
    <w:rsid w:val="00AC5DBA"/>
    <w:rsid w:val="00AD1B93"/>
    <w:rsid w:val="00AF3098"/>
    <w:rsid w:val="00B04D26"/>
    <w:rsid w:val="00B05779"/>
    <w:rsid w:val="00B10C4A"/>
    <w:rsid w:val="00B13BCF"/>
    <w:rsid w:val="00B3124D"/>
    <w:rsid w:val="00B447F5"/>
    <w:rsid w:val="00B50AF3"/>
    <w:rsid w:val="00B54913"/>
    <w:rsid w:val="00B752DF"/>
    <w:rsid w:val="00B77E6F"/>
    <w:rsid w:val="00B80871"/>
    <w:rsid w:val="00B821BC"/>
    <w:rsid w:val="00BB2DA3"/>
    <w:rsid w:val="00BB7783"/>
    <w:rsid w:val="00BC3918"/>
    <w:rsid w:val="00BD1AEA"/>
    <w:rsid w:val="00BE6983"/>
    <w:rsid w:val="00BF1848"/>
    <w:rsid w:val="00C008DC"/>
    <w:rsid w:val="00C01CD6"/>
    <w:rsid w:val="00C20AAE"/>
    <w:rsid w:val="00C2604A"/>
    <w:rsid w:val="00C31F80"/>
    <w:rsid w:val="00C36B36"/>
    <w:rsid w:val="00C418EC"/>
    <w:rsid w:val="00C453D3"/>
    <w:rsid w:val="00C46E4B"/>
    <w:rsid w:val="00C651E1"/>
    <w:rsid w:val="00C70221"/>
    <w:rsid w:val="00C81530"/>
    <w:rsid w:val="00C877F5"/>
    <w:rsid w:val="00C93B15"/>
    <w:rsid w:val="00CA09FD"/>
    <w:rsid w:val="00CB2524"/>
    <w:rsid w:val="00CB3356"/>
    <w:rsid w:val="00CD4D26"/>
    <w:rsid w:val="00CD6482"/>
    <w:rsid w:val="00CD7AE8"/>
    <w:rsid w:val="00D022D6"/>
    <w:rsid w:val="00D13FD0"/>
    <w:rsid w:val="00D15C7C"/>
    <w:rsid w:val="00D219FA"/>
    <w:rsid w:val="00D25908"/>
    <w:rsid w:val="00D3761E"/>
    <w:rsid w:val="00D5232D"/>
    <w:rsid w:val="00D539B2"/>
    <w:rsid w:val="00D62C31"/>
    <w:rsid w:val="00D734D8"/>
    <w:rsid w:val="00D76362"/>
    <w:rsid w:val="00D82E94"/>
    <w:rsid w:val="00D84CDB"/>
    <w:rsid w:val="00DB7BB1"/>
    <w:rsid w:val="00DD0841"/>
    <w:rsid w:val="00DD3380"/>
    <w:rsid w:val="00DE15BE"/>
    <w:rsid w:val="00E17B08"/>
    <w:rsid w:val="00E42A4B"/>
    <w:rsid w:val="00E42C49"/>
    <w:rsid w:val="00E5207A"/>
    <w:rsid w:val="00E55BC0"/>
    <w:rsid w:val="00E767FC"/>
    <w:rsid w:val="00E80586"/>
    <w:rsid w:val="00E94D3E"/>
    <w:rsid w:val="00EA1F16"/>
    <w:rsid w:val="00EA6809"/>
    <w:rsid w:val="00EA6D41"/>
    <w:rsid w:val="00EB2B35"/>
    <w:rsid w:val="00EB3CA5"/>
    <w:rsid w:val="00EE6CF6"/>
    <w:rsid w:val="00EF75C1"/>
    <w:rsid w:val="00EF7ECE"/>
    <w:rsid w:val="00F21BCF"/>
    <w:rsid w:val="00F277BD"/>
    <w:rsid w:val="00F32A74"/>
    <w:rsid w:val="00F34A58"/>
    <w:rsid w:val="00F372F7"/>
    <w:rsid w:val="00F57245"/>
    <w:rsid w:val="00F62D27"/>
    <w:rsid w:val="00F63E93"/>
    <w:rsid w:val="00F676AC"/>
    <w:rsid w:val="00F72CF7"/>
    <w:rsid w:val="00F85A5D"/>
    <w:rsid w:val="00F90D2E"/>
    <w:rsid w:val="00FA3766"/>
    <w:rsid w:val="00FB0538"/>
    <w:rsid w:val="00FD074F"/>
    <w:rsid w:val="00FD76C7"/>
    <w:rsid w:val="00FF4E95"/>
    <w:rsid w:val="05370588"/>
    <w:rsid w:val="07B03FE3"/>
    <w:rsid w:val="18CFC22D"/>
    <w:rsid w:val="67564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5E1276"/>
  <w15:docId w15:val="{B0E6F132-6FA5-4459-B73D-537783D4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4945"/>
    <w:pPr>
      <w:spacing w:before="240" w:after="240"/>
    </w:pPr>
    <w:rPr>
      <w:rFonts w:eastAsia="Times New Roman"/>
    </w:rPr>
  </w:style>
  <w:style w:type="paragraph" w:styleId="Heading1">
    <w:name w:val="heading 1"/>
    <w:basedOn w:val="Normal"/>
    <w:next w:val="Normal"/>
    <w:link w:val="Heading1Char"/>
    <w:qFormat/>
    <w:rsid w:val="005939A2"/>
    <w:pPr>
      <w:keepNext/>
      <w:jc w:val="center"/>
      <w:outlineLvl w:val="0"/>
    </w:pPr>
    <w:rPr>
      <w:rFonts w:eastAsia="Kozuka Mincho Pro H"/>
      <w:b/>
      <w:bCs/>
      <w:color w:val="00467F"/>
      <w:sz w:val="40"/>
      <w:szCs w:val="28"/>
    </w:rPr>
  </w:style>
  <w:style w:type="paragraph" w:styleId="Heading2">
    <w:name w:val="heading 2"/>
    <w:basedOn w:val="Normal"/>
    <w:next w:val="Normal"/>
    <w:link w:val="Heading2Char"/>
    <w:qFormat/>
    <w:rsid w:val="00550009"/>
    <w:pPr>
      <w:keepNext/>
      <w:pBdr>
        <w:bottom w:val="single" w:color="49A942" w:sz="12" w:space="1"/>
      </w:pBdr>
      <w:outlineLvl w:val="1"/>
    </w:pPr>
    <w:rPr>
      <w:rFonts w:eastAsia="Kozuka Mincho Pro H"/>
      <w:b/>
      <w:bCs/>
      <w:sz w:val="32"/>
      <w:szCs w:val="28"/>
    </w:rPr>
  </w:style>
  <w:style w:type="paragraph" w:styleId="Heading3">
    <w:name w:val="heading 3"/>
    <w:basedOn w:val="Normal"/>
    <w:next w:val="Normal"/>
    <w:link w:val="Heading3Char"/>
    <w:qFormat/>
    <w:rsid w:val="00B05779"/>
    <w:pPr>
      <w:keepNext/>
      <w:outlineLvl w:val="2"/>
    </w:pPr>
    <w:rPr>
      <w:rFonts w:eastAsia="Kozuka Mincho Pro H"/>
      <w:b/>
      <w:bCs/>
      <w:sz w:val="28"/>
      <w:szCs w:val="24"/>
    </w:rPr>
  </w:style>
  <w:style w:type="paragraph" w:styleId="Heading4">
    <w:name w:val="heading 4"/>
    <w:basedOn w:val="Normal"/>
    <w:next w:val="Normal"/>
    <w:link w:val="Heading4Char"/>
    <w:qFormat/>
    <w:rsid w:val="00B05779"/>
    <w:pPr>
      <w:keepNext/>
      <w:outlineLvl w:val="3"/>
    </w:pPr>
    <w:rPr>
      <w:rFonts w:eastAsia="Kozuka Mincho Pro H"/>
      <w:b/>
      <w:i/>
      <w:sz w:val="24"/>
    </w:rPr>
  </w:style>
  <w:style w:type="paragraph" w:styleId="Heading5">
    <w:name w:val="heading 5"/>
    <w:basedOn w:val="Normal"/>
    <w:next w:val="Normal"/>
    <w:link w:val="Heading5Char"/>
    <w:uiPriority w:val="9"/>
    <w:semiHidden/>
    <w:unhideWhenUsed/>
    <w:qFormat/>
    <w:rsid w:val="00851CA0"/>
    <w:pPr>
      <w:keepNext/>
      <w:keepLines/>
      <w:spacing w:before="40"/>
      <w:outlineLvl w:val="4"/>
    </w:pPr>
    <w:rPr>
      <w:rFonts w:asciiTheme="majorHAnsi" w:hAnsiTheme="majorHAnsi" w:eastAsiaTheme="majorEastAsia" w:cstheme="majorBidi"/>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 w:customStyle="1">
    <w:name w:val="_Table"/>
    <w:basedOn w:val="TableNormal"/>
    <w:uiPriority w:val="99"/>
    <w:qFormat/>
    <w:rsid w:val="009C36F8"/>
    <w:rPr>
      <w:rFonts w:eastAsia="Times New Roman" w:cs="Times New Roman"/>
      <w:szCs w:val="20"/>
    </w:r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58" w:type="dxa"/>
        <w:left w:w="58" w:type="dxa"/>
        <w:bottom w:w="58" w:type="dxa"/>
        <w:right w:w="58" w:type="dxa"/>
      </w:tblCellMar>
    </w:tblPr>
    <w:tblStylePr w:type="firstRow">
      <w:pPr>
        <w:wordWrap/>
        <w:ind w:left="0" w:leftChars="0" w:right="0" w:rightChars="0"/>
        <w:jc w:val="center"/>
      </w:pPr>
      <w:rPr>
        <w:rFonts w:ascii="Arial" w:hAnsi="Arial"/>
        <w:b/>
        <w:i w:val="0"/>
        <w:color w:val="FFFFFF" w:themeColor="background1"/>
        <w:sz w:val="22"/>
      </w:rPr>
      <w:tblPr/>
      <w:tcPr>
        <w:shd w:val="clear" w:color="auto" w:fill="00467F"/>
      </w:tcPr>
    </w:tblStylePr>
    <w:tblStylePr w:type="lastRow">
      <w:pPr>
        <w:wordWrap/>
        <w:jc w:val="right"/>
      </w:pPr>
      <w:rPr>
        <w:rFonts w:ascii="Arial" w:hAnsi="Arial"/>
        <w:b/>
        <w:i w:val="0"/>
        <w:color w:val="FFFFFF" w:themeColor="background1"/>
        <w:sz w:val="22"/>
      </w:rPr>
      <w:tblPr/>
      <w:tcPr>
        <w:shd w:val="clear" w:color="auto" w:fill="00467F"/>
      </w:tcPr>
    </w:tblStylePr>
    <w:tblStylePr w:type="firstCol">
      <w:tblPr/>
      <w:tcPr>
        <w:shd w:val="clear" w:color="auto" w:fill="00467F" w:themeFill="accent1"/>
      </w:tcPr>
    </w:tblStylePr>
    <w:tblStylePr w:type="lastCol">
      <w:tblPr/>
      <w:tcPr>
        <w:shd w:val="clear" w:color="auto" w:fill="00467F" w:themeFill="accent1"/>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shd w:val="clear" w:color="auto" w:fill="F2F2F2" w:themeFill="background1" w:themeFillShade="F2"/>
      </w:tcPr>
    </w:tblStylePr>
    <w:tblStylePr w:type="neCell">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nwCell">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seCell">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swCell">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style>
  <w:style w:type="paragraph" w:styleId="Header">
    <w:name w:val="header"/>
    <w:basedOn w:val="Normal"/>
    <w:link w:val="HeaderChar"/>
    <w:uiPriority w:val="99"/>
    <w:unhideWhenUsed/>
    <w:rsid w:val="00BC3918"/>
    <w:pPr>
      <w:tabs>
        <w:tab w:val="center" w:pos="4680"/>
        <w:tab w:val="right" w:pos="9360"/>
      </w:tabs>
    </w:pPr>
    <w:rPr>
      <w:rFonts w:eastAsiaTheme="minorHAnsi"/>
    </w:rPr>
  </w:style>
  <w:style w:type="character" w:styleId="HeaderChar" w:customStyle="1">
    <w:name w:val="Header Char"/>
    <w:basedOn w:val="DefaultParagraphFont"/>
    <w:link w:val="Header"/>
    <w:uiPriority w:val="99"/>
    <w:rsid w:val="00BC3918"/>
  </w:style>
  <w:style w:type="paragraph" w:styleId="Footer">
    <w:name w:val="footer"/>
    <w:basedOn w:val="Normal"/>
    <w:link w:val="FooterChar"/>
    <w:uiPriority w:val="99"/>
    <w:unhideWhenUsed/>
    <w:rsid w:val="00BC3918"/>
    <w:pPr>
      <w:tabs>
        <w:tab w:val="center" w:pos="4680"/>
        <w:tab w:val="right" w:pos="9360"/>
      </w:tabs>
    </w:pPr>
    <w:rPr>
      <w:rFonts w:eastAsiaTheme="minorHAnsi"/>
    </w:rPr>
  </w:style>
  <w:style w:type="character" w:styleId="FooterChar" w:customStyle="1">
    <w:name w:val="Footer Char"/>
    <w:basedOn w:val="DefaultParagraphFont"/>
    <w:link w:val="Footer"/>
    <w:uiPriority w:val="99"/>
    <w:rsid w:val="00BC3918"/>
  </w:style>
  <w:style w:type="character" w:styleId="Heading1Char" w:customStyle="1">
    <w:name w:val="Heading 1 Char"/>
    <w:basedOn w:val="DefaultParagraphFont"/>
    <w:link w:val="Heading1"/>
    <w:rsid w:val="005939A2"/>
    <w:rPr>
      <w:rFonts w:eastAsia="Kozuka Mincho Pro H"/>
      <w:b/>
      <w:bCs/>
      <w:color w:val="00467F"/>
      <w:sz w:val="40"/>
      <w:szCs w:val="28"/>
    </w:rPr>
  </w:style>
  <w:style w:type="character" w:styleId="Heading2Char" w:customStyle="1">
    <w:name w:val="Heading 2 Char"/>
    <w:basedOn w:val="DefaultParagraphFont"/>
    <w:link w:val="Heading2"/>
    <w:rsid w:val="00550009"/>
    <w:rPr>
      <w:rFonts w:eastAsia="Kozuka Mincho Pro H"/>
      <w:b/>
      <w:bCs/>
      <w:sz w:val="32"/>
      <w:szCs w:val="28"/>
    </w:rPr>
  </w:style>
  <w:style w:type="character" w:styleId="Heading3Char" w:customStyle="1">
    <w:name w:val="Heading 3 Char"/>
    <w:basedOn w:val="DefaultParagraphFont"/>
    <w:link w:val="Heading3"/>
    <w:rsid w:val="00B05779"/>
    <w:rPr>
      <w:rFonts w:eastAsia="Kozuka Mincho Pro H"/>
      <w:b/>
      <w:bCs/>
      <w:sz w:val="28"/>
      <w:szCs w:val="24"/>
    </w:rPr>
  </w:style>
  <w:style w:type="character" w:styleId="Heading4Char" w:customStyle="1">
    <w:name w:val="Heading 4 Char"/>
    <w:basedOn w:val="DefaultParagraphFont"/>
    <w:link w:val="Heading4"/>
    <w:rsid w:val="00B05779"/>
    <w:rPr>
      <w:rFonts w:eastAsia="Kozuka Mincho Pro H"/>
      <w:b/>
      <w:i/>
      <w:sz w:val="24"/>
    </w:rPr>
  </w:style>
  <w:style w:type="paragraph" w:styleId="Quote">
    <w:name w:val="Quote"/>
    <w:basedOn w:val="Normal"/>
    <w:next w:val="Normal"/>
    <w:link w:val="QuoteChar"/>
    <w:uiPriority w:val="29"/>
    <w:qFormat/>
    <w:rsid w:val="00876D59"/>
    <w:pPr>
      <w:pBdr>
        <w:left w:val="single" w:color="auto" w:sz="12" w:space="4"/>
      </w:pBdr>
    </w:pPr>
    <w:rPr>
      <w:i/>
      <w:szCs w:val="18"/>
    </w:rPr>
  </w:style>
  <w:style w:type="character" w:styleId="QuoteChar" w:customStyle="1">
    <w:name w:val="Quote Char"/>
    <w:basedOn w:val="DefaultParagraphFont"/>
    <w:link w:val="Quote"/>
    <w:uiPriority w:val="29"/>
    <w:rsid w:val="00876D59"/>
    <w:rPr>
      <w:rFonts w:eastAsia="Times New Roman"/>
      <w:i/>
      <w:szCs w:val="18"/>
    </w:rPr>
  </w:style>
  <w:style w:type="paragraph" w:styleId="Title">
    <w:name w:val="Title"/>
    <w:basedOn w:val="Normal"/>
    <w:link w:val="TitleChar"/>
    <w:qFormat/>
    <w:rsid w:val="008F1F06"/>
    <w:pPr>
      <w:keepNext/>
      <w:jc w:val="center"/>
    </w:pPr>
    <w:rPr>
      <w:b/>
      <w:bCs/>
      <w:kern w:val="32"/>
    </w:rPr>
  </w:style>
  <w:style w:type="character" w:styleId="TitleChar" w:customStyle="1">
    <w:name w:val="Title Char"/>
    <w:basedOn w:val="DefaultParagraphFont"/>
    <w:link w:val="Title"/>
    <w:rsid w:val="008F1F06"/>
    <w:rPr>
      <w:rFonts w:eastAsia="Times New Roman"/>
      <w:b/>
      <w:bCs/>
      <w:kern w:val="32"/>
    </w:rPr>
  </w:style>
  <w:style w:type="table" w:styleId="TableGrid">
    <w:name w:val="Table Grid"/>
    <w:basedOn w:val="TableNormal"/>
    <w:uiPriority w:val="59"/>
    <w:rsid w:val="008F1F06"/>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rsid w:val="008F1F06"/>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F1F06"/>
    <w:rPr>
      <w:rFonts w:ascii="Tahoma" w:hAnsi="Tahoma" w:cs="Tahoma"/>
      <w:sz w:val="16"/>
      <w:szCs w:val="16"/>
    </w:rPr>
  </w:style>
  <w:style w:type="character" w:styleId="BalloonTextChar" w:customStyle="1">
    <w:name w:val="Balloon Text Char"/>
    <w:basedOn w:val="DefaultParagraphFont"/>
    <w:link w:val="BalloonText"/>
    <w:uiPriority w:val="99"/>
    <w:semiHidden/>
    <w:rsid w:val="008F1F06"/>
    <w:rPr>
      <w:rFonts w:ascii="Tahoma" w:hAnsi="Tahoma" w:eastAsia="Times New Roman" w:cs="Tahoma"/>
      <w:sz w:val="16"/>
      <w:szCs w:val="16"/>
    </w:rPr>
  </w:style>
  <w:style w:type="table" w:styleId="eBook2" w:customStyle="1">
    <w:name w:val="eBook_2"/>
    <w:basedOn w:val="Table"/>
    <w:uiPriority w:val="99"/>
    <w:rsid w:val="00F277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000000" w:themeFill="text2"/>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000000" w:themeFill="text2"/>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0000" w:themeFill="text2"/>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0000" w:themeFill="text2"/>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0000" w:themeFill="text2"/>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0000" w:themeFill="text2"/>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0000" w:themeFill="text2"/>
      </w:tcPr>
    </w:tblStylePr>
  </w:style>
  <w:style w:type="table" w:styleId="eBook3" w:customStyle="1">
    <w:name w:val="eBook_3"/>
    <w:basedOn w:val="eBook2"/>
    <w:uiPriority w:val="99"/>
    <w:rsid w:val="00F277BD"/>
    <w:tbl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00467F" w:themeFill="accent1"/>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00467F" w:themeFill="accent1"/>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style>
  <w:style w:type="table" w:styleId="eBook4" w:customStyle="1">
    <w:name w:val="eBook_4"/>
    <w:basedOn w:val="eBook3"/>
    <w:uiPriority w:val="99"/>
    <w:rsid w:val="00F277BD"/>
    <w:tblPr/>
    <w:tcPr>
      <w:shd w:val="clear" w:color="auto" w:fill="00467F" w:themeFill="accent1"/>
    </w:tc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49A942" w:themeFill="accent2"/>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49A942" w:themeFill="accent2"/>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style>
  <w:style w:type="table" w:styleId="eBook5" w:customStyle="1">
    <w:name w:val="eBook_5"/>
    <w:basedOn w:val="eBook4"/>
    <w:uiPriority w:val="99"/>
    <w:rsid w:val="00F277BD"/>
    <w:tblPr/>
    <w:tcPr>
      <w:shd w:val="clear" w:color="auto" w:fill="00467F" w:themeFill="accent1"/>
    </w:tc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7ED0E0" w:themeFill="accent3"/>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7ED0E0" w:themeFill="accent3"/>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style>
  <w:style w:type="table" w:styleId="eBook6" w:customStyle="1">
    <w:name w:val="eBook_6"/>
    <w:basedOn w:val="eBook5"/>
    <w:uiPriority w:val="99"/>
    <w:rsid w:val="00F277BD"/>
    <w:tblPr/>
    <w:tcPr>
      <w:shd w:val="clear" w:color="auto" w:fill="00467F" w:themeFill="accent1"/>
    </w:tc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F8C19" w:themeFill="accent4"/>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F8C19" w:themeFill="accent4"/>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style>
  <w:style w:type="table" w:styleId="eBook7" w:customStyle="1">
    <w:name w:val="eBook_7"/>
    <w:basedOn w:val="eBook6"/>
    <w:uiPriority w:val="99"/>
    <w:rsid w:val="00F277BD"/>
    <w:tblPr/>
    <w:tcPr>
      <w:shd w:val="clear" w:color="auto" w:fill="00467F" w:themeFill="accent1"/>
    </w:tc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6D276A" w:themeFill="accent5"/>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6D276A" w:themeFill="accent5"/>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style>
  <w:style w:type="table" w:styleId="eBook8" w:customStyle="1">
    <w:name w:val="eBook_8"/>
    <w:basedOn w:val="eBook7"/>
    <w:uiPriority w:val="99"/>
    <w:rsid w:val="00F277BD"/>
    <w:tblPr/>
    <w:tcPr>
      <w:shd w:val="clear" w:color="auto" w:fill="00467F" w:themeFill="accent1"/>
    </w:tc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820024" w:themeFill="accent6"/>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820024" w:themeFill="accent6"/>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9D9D9" w:themeFill="background1" w:themeFillShade="D9"/>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style>
  <w:style w:type="table" w:styleId="eBook2-1" w:customStyle="1">
    <w:name w:val="eBook_2-1"/>
    <w:basedOn w:val="eBook2"/>
    <w:uiPriority w:val="99"/>
    <w:rsid w:val="00F277BD"/>
    <w:tbl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000000" w:themeFill="text2"/>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000000" w:themeFill="text2"/>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0000" w:themeFill="text2"/>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0000" w:themeFill="text2"/>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CCCCCC" w:themeFill="text2" w:themeFillTint="33"/>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CCCCCC" w:themeFill="text2" w:themeFillTint="33"/>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0000" w:themeFill="text2"/>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0000" w:themeFill="text2"/>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0000" w:themeFill="text2"/>
      </w:tcPr>
    </w:tblStylePr>
  </w:style>
  <w:style w:type="table" w:styleId="eBook3-1" w:customStyle="1">
    <w:name w:val="eBook_3-1"/>
    <w:basedOn w:val="eBook3"/>
    <w:uiPriority w:val="99"/>
    <w:rsid w:val="00F277BD"/>
    <w:tbl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00467F" w:themeFill="accent1"/>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00467F" w:themeFill="accent1"/>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B2DCFF" w:themeFill="accent1" w:themeFillTint="33"/>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B2DCFF" w:themeFill="accent1" w:themeFillTint="33"/>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00467F" w:themeFill="accent1"/>
      </w:tcPr>
    </w:tblStylePr>
  </w:style>
  <w:style w:type="table" w:styleId="eBook4-1" w:customStyle="1">
    <w:name w:val="eBook_4-1"/>
    <w:basedOn w:val="eBook4"/>
    <w:uiPriority w:val="99"/>
    <w:rsid w:val="00F277BD"/>
    <w:tblPr/>
    <w:tcPr>
      <w:shd w:val="clear" w:color="auto" w:fill="00467F" w:themeFill="accent1"/>
    </w:tc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49A942" w:themeFill="accent2"/>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49A942" w:themeFill="accent2"/>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8EFD7" w:themeFill="accent2" w:themeFillTint="33"/>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8EFD7" w:themeFill="accent2" w:themeFillTint="33"/>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49A942" w:themeFill="accent2"/>
      </w:tcPr>
    </w:tblStylePr>
  </w:style>
  <w:style w:type="table" w:styleId="eBook5-1" w:customStyle="1">
    <w:name w:val="eBook_5-1"/>
    <w:basedOn w:val="eBook5"/>
    <w:uiPriority w:val="99"/>
    <w:rsid w:val="00F277BD"/>
    <w:tblPr/>
    <w:tcPr>
      <w:shd w:val="clear" w:color="auto" w:fill="00467F" w:themeFill="accent1"/>
    </w:tc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7ED0E0" w:themeFill="accent3"/>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7ED0E0" w:themeFill="accent3"/>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E5F5F8" w:themeFill="accent3" w:themeFillTint="33"/>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E5F5F8" w:themeFill="accent3" w:themeFillTint="33"/>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7ED0E0" w:themeFill="accent3"/>
      </w:tcPr>
    </w:tblStylePr>
  </w:style>
  <w:style w:type="table" w:styleId="eBook6-1" w:customStyle="1">
    <w:name w:val="eBook_6-1"/>
    <w:basedOn w:val="eBook6"/>
    <w:uiPriority w:val="99"/>
    <w:rsid w:val="00F277BD"/>
    <w:tblPr/>
    <w:tcPr>
      <w:shd w:val="clear" w:color="auto" w:fill="00467F" w:themeFill="accent1"/>
    </w:tc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F8C19" w:themeFill="accent4"/>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DF8C19" w:themeFill="accent4"/>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9E8CF" w:themeFill="accent4" w:themeFillTint="33"/>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9E8CF" w:themeFill="accent4" w:themeFillTint="33"/>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DF8C19" w:themeFill="accent4"/>
      </w:tcPr>
    </w:tblStylePr>
  </w:style>
  <w:style w:type="table" w:styleId="eBook7-1" w:customStyle="1">
    <w:name w:val="eBook_7-1"/>
    <w:basedOn w:val="eBook7"/>
    <w:uiPriority w:val="99"/>
    <w:rsid w:val="00F277BD"/>
    <w:tblPr/>
    <w:tcPr>
      <w:shd w:val="clear" w:color="auto" w:fill="00467F" w:themeFill="accent1"/>
    </w:tc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6D276A" w:themeFill="accent5"/>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6D276A" w:themeFill="accent5"/>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ECC9EA" w:themeFill="accent5" w:themeFillTint="33"/>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ECC9EA" w:themeFill="accent5" w:themeFillTint="33"/>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6D276A" w:themeFill="accent5"/>
      </w:tcPr>
    </w:tblStylePr>
  </w:style>
  <w:style w:type="table" w:styleId="eBook8-1" w:customStyle="1">
    <w:name w:val="eBook_8-1"/>
    <w:basedOn w:val="eBook8"/>
    <w:uiPriority w:val="99"/>
    <w:rsid w:val="00F277BD"/>
    <w:tblPr/>
    <w:tcPr>
      <w:shd w:val="clear" w:color="auto" w:fill="00467F" w:themeFill="accent1"/>
    </w:tcPr>
    <w:tblStylePr w:type="firstRow">
      <w:pPr>
        <w:wordWrap/>
        <w:ind w:left="0" w:leftChars="0" w:right="0" w:rightChars="0"/>
        <w:jc w:val="center"/>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820024" w:themeFill="accent6"/>
      </w:tcPr>
    </w:tblStylePr>
    <w:tblStylePr w:type="lastRow">
      <w:pPr>
        <w:wordWrap/>
        <w:jc w:val="right"/>
      </w:pPr>
      <w:rPr>
        <w:rFonts w:ascii="Arial" w:hAnsi="Arial"/>
        <w:b/>
        <w:i w:val="0"/>
        <w:color w:val="FFFFFF" w:themeColor="background1"/>
        <w:sz w:val="18"/>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820024" w:themeFill="accent6"/>
      </w:tcPr>
    </w:tblStylePr>
    <w:tblStylePr w:type="fir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tblStylePr w:type="lastCo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tblStylePr w:type="band1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tcPr>
    </w:tblStylePr>
    <w:tblStylePr w:type="band2Vert">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B3C7" w:themeFill="accent6" w:themeFillTint="33"/>
      </w:tcPr>
    </w:tblStylePr>
    <w:tblStylePr w:type="band1Horz">
      <w:pPr>
        <w:wordWrap/>
        <w:jc w:val="center"/>
      </w:pPr>
      <w:rPr>
        <w:color w:val="auto"/>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FFFF" w:themeFill="background1"/>
      </w:tcPr>
    </w:tblStylePr>
    <w:tblStylePr w:type="band2Horz">
      <w:pPr>
        <w:wordWrap/>
        <w:jc w:val="center"/>
      </w:p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l2br w:val="nil"/>
          <w:tr2bl w:val="nil"/>
        </w:tcBorders>
        <w:shd w:val="clear" w:color="auto" w:fill="FFB3C7" w:themeFill="accent6" w:themeFillTint="33"/>
      </w:tcPr>
    </w:tblStylePr>
    <w:tblStylePr w:type="n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tblStylePr w:type="n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tblStylePr w:type="se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tblStylePr w:type="swCell">
      <w:rPr>
        <w:b/>
        <w:color w:val="FFFFFF" w:themeColor="background1"/>
      </w:rPr>
      <w:tblPr/>
      <w:tcPr>
        <w:tcBorders>
          <w:top w:val="single" w:color="000000" w:themeColor="text2" w:themeShade="BF" w:sz="4" w:space="0"/>
          <w:left w:val="single" w:color="000000" w:themeColor="text2" w:themeShade="BF" w:sz="4" w:space="0"/>
          <w:bottom w:val="single" w:color="000000" w:themeColor="text2" w:themeShade="BF" w:sz="4" w:space="0"/>
          <w:right w:val="single" w:color="000000" w:themeColor="text2" w:themeShade="BF" w:sz="4" w:space="0"/>
          <w:insideH w:val="single" w:color="000000" w:themeColor="text2" w:themeShade="BF" w:sz="4" w:space="0"/>
          <w:insideV w:val="single" w:color="000000" w:themeColor="text2" w:themeShade="BF" w:sz="4" w:space="0"/>
        </w:tcBorders>
        <w:shd w:val="clear" w:color="auto" w:fill="820024" w:themeFill="accent6"/>
      </w:tcPr>
    </w:tblStylePr>
  </w:style>
  <w:style w:type="character" w:styleId="Strong">
    <w:name w:val="Strong"/>
    <w:basedOn w:val="DefaultParagraphFont"/>
    <w:uiPriority w:val="22"/>
    <w:qFormat/>
    <w:rsid w:val="004B3570"/>
    <w:rPr>
      <w:b/>
      <w:bCs/>
    </w:rPr>
  </w:style>
  <w:style w:type="table" w:styleId="GridTable4">
    <w:name w:val="Grid Table 4"/>
    <w:basedOn w:val="TableNormal"/>
    <w:uiPriority w:val="49"/>
    <w:rsid w:val="003D348D"/>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62C31"/>
    <w:pPr>
      <w:ind w:left="720"/>
      <w:contextualSpacing/>
    </w:pPr>
  </w:style>
  <w:style w:type="character" w:styleId="Heading5Char" w:customStyle="1">
    <w:name w:val="Heading 5 Char"/>
    <w:basedOn w:val="DefaultParagraphFont"/>
    <w:link w:val="Heading5"/>
    <w:uiPriority w:val="9"/>
    <w:semiHidden/>
    <w:rsid w:val="00851CA0"/>
    <w:rPr>
      <w:rFonts w:asciiTheme="majorHAnsi" w:hAnsiTheme="majorHAnsi" w:eastAsiaTheme="majorEastAsia" w:cstheme="majorBidi"/>
    </w:rPr>
  </w:style>
  <w:style w:type="paragraph" w:styleId="ListBullet">
    <w:name w:val="List Bullet"/>
    <w:basedOn w:val="Normal"/>
    <w:uiPriority w:val="99"/>
    <w:unhideWhenUsed/>
    <w:qFormat/>
    <w:rsid w:val="002F391E"/>
    <w:pPr>
      <w:numPr>
        <w:numId w:val="2"/>
      </w:numPr>
      <w:ind w:left="720"/>
      <w:contextualSpacing/>
    </w:pPr>
    <w:rPr>
      <w:rFonts w:eastAsia="MS Mincho" w:cs="Times New Roman"/>
      <w:szCs w:val="24"/>
    </w:rPr>
  </w:style>
  <w:style w:type="paragraph" w:styleId="TOCHeading">
    <w:name w:val="TOC Heading"/>
    <w:basedOn w:val="Heading1"/>
    <w:next w:val="Normal"/>
    <w:uiPriority w:val="39"/>
    <w:unhideWhenUsed/>
    <w:qFormat/>
    <w:rsid w:val="00143803"/>
    <w:pPr>
      <w:keepLines/>
      <w:jc w:val="left"/>
      <w:outlineLvl w:val="9"/>
    </w:pPr>
    <w:rPr>
      <w:rFonts w:eastAsiaTheme="majorEastAsia" w:cstheme="majorBidi"/>
      <w:bCs w:val="0"/>
      <w:szCs w:val="32"/>
    </w:rPr>
  </w:style>
  <w:style w:type="paragraph" w:styleId="TOC1">
    <w:name w:val="toc 1"/>
    <w:basedOn w:val="Normal"/>
    <w:next w:val="Normal"/>
    <w:autoRedefine/>
    <w:uiPriority w:val="39"/>
    <w:unhideWhenUsed/>
    <w:rsid w:val="003F2FDB"/>
    <w:pPr>
      <w:tabs>
        <w:tab w:val="right" w:leader="dot" w:pos="9350"/>
      </w:tabs>
      <w:spacing w:after="100"/>
    </w:pPr>
  </w:style>
  <w:style w:type="paragraph" w:styleId="TOC2">
    <w:name w:val="toc 2"/>
    <w:basedOn w:val="Normal"/>
    <w:next w:val="Normal"/>
    <w:autoRedefine/>
    <w:uiPriority w:val="39"/>
    <w:unhideWhenUsed/>
    <w:rsid w:val="00402C98"/>
    <w:pPr>
      <w:spacing w:after="100"/>
      <w:ind w:left="220"/>
    </w:pPr>
  </w:style>
  <w:style w:type="paragraph" w:styleId="TOC3">
    <w:name w:val="toc 3"/>
    <w:basedOn w:val="Normal"/>
    <w:next w:val="Normal"/>
    <w:autoRedefine/>
    <w:uiPriority w:val="39"/>
    <w:unhideWhenUsed/>
    <w:rsid w:val="00402C98"/>
    <w:pPr>
      <w:spacing w:after="100"/>
      <w:ind w:left="440"/>
    </w:pPr>
  </w:style>
  <w:style w:type="character" w:styleId="Hyperlink">
    <w:name w:val="Hyperlink"/>
    <w:basedOn w:val="DefaultParagraphFont"/>
    <w:uiPriority w:val="99"/>
    <w:unhideWhenUsed/>
    <w:rsid w:val="00402C98"/>
    <w:rPr>
      <w:color w:val="0000FF" w:themeColor="hyperlink"/>
      <w:u w:val="single"/>
    </w:rPr>
  </w:style>
  <w:style w:type="character" w:styleId="IntenseEmphasis">
    <w:name w:val="Intense Emphasis"/>
    <w:basedOn w:val="DefaultParagraphFont"/>
    <w:uiPriority w:val="21"/>
    <w:qFormat/>
    <w:rsid w:val="00851CA0"/>
    <w:rPr>
      <w:i/>
      <w:iCs/>
      <w:color w:val="auto"/>
    </w:rPr>
  </w:style>
  <w:style w:type="paragraph" w:styleId="IntenseQuote">
    <w:name w:val="Intense Quote"/>
    <w:basedOn w:val="Normal"/>
    <w:next w:val="Normal"/>
    <w:link w:val="IntenseQuoteChar"/>
    <w:uiPriority w:val="30"/>
    <w:qFormat/>
    <w:rsid w:val="00851CA0"/>
    <w:pPr>
      <w:pBdr>
        <w:top w:val="single" w:color="00467F" w:themeColor="accent1" w:sz="4" w:space="10"/>
        <w:bottom w:val="single" w:color="00467F" w:themeColor="accent1" w:sz="4" w:space="10"/>
      </w:pBdr>
      <w:spacing w:before="360" w:after="360"/>
      <w:ind w:left="864" w:right="864"/>
      <w:jc w:val="center"/>
    </w:pPr>
    <w:rPr>
      <w:i/>
      <w:iCs/>
    </w:rPr>
  </w:style>
  <w:style w:type="character" w:styleId="IntenseQuoteChar" w:customStyle="1">
    <w:name w:val="Intense Quote Char"/>
    <w:basedOn w:val="DefaultParagraphFont"/>
    <w:link w:val="IntenseQuote"/>
    <w:uiPriority w:val="30"/>
    <w:rsid w:val="00851CA0"/>
    <w:rPr>
      <w:rFonts w:eastAsia="Times New Roman"/>
      <w:i/>
      <w:iCs/>
    </w:rPr>
  </w:style>
  <w:style w:type="character" w:styleId="IntenseReference">
    <w:name w:val="Intense Reference"/>
    <w:basedOn w:val="DefaultParagraphFont"/>
    <w:uiPriority w:val="32"/>
    <w:qFormat/>
    <w:rsid w:val="00851CA0"/>
    <w:rPr>
      <w:b/>
      <w:bCs/>
      <w:smallCaps/>
      <w:color w:val="auto"/>
      <w:spacing w:val="5"/>
    </w:rPr>
  </w:style>
  <w:style w:type="character" w:styleId="Emphasis">
    <w:name w:val="Emphasis"/>
    <w:basedOn w:val="DefaultParagraphFont"/>
    <w:uiPriority w:val="20"/>
    <w:qFormat/>
    <w:rsid w:val="00851CA0"/>
    <w:rPr>
      <w:i/>
      <w:iCs/>
    </w:rPr>
  </w:style>
  <w:style w:type="character" w:styleId="CommentReference">
    <w:name w:val="annotation reference"/>
    <w:basedOn w:val="DefaultParagraphFont"/>
    <w:uiPriority w:val="99"/>
    <w:semiHidden/>
    <w:unhideWhenUsed/>
    <w:rsid w:val="0084310D"/>
    <w:rPr>
      <w:sz w:val="16"/>
      <w:szCs w:val="16"/>
    </w:rPr>
  </w:style>
  <w:style w:type="paragraph" w:styleId="CommentText">
    <w:name w:val="annotation text"/>
    <w:basedOn w:val="Normal"/>
    <w:link w:val="CommentTextChar"/>
    <w:uiPriority w:val="99"/>
    <w:unhideWhenUsed/>
    <w:rsid w:val="0084310D"/>
    <w:rPr>
      <w:sz w:val="20"/>
      <w:szCs w:val="20"/>
    </w:rPr>
  </w:style>
  <w:style w:type="character" w:styleId="CommentTextChar" w:customStyle="1">
    <w:name w:val="Comment Text Char"/>
    <w:basedOn w:val="DefaultParagraphFont"/>
    <w:link w:val="CommentText"/>
    <w:uiPriority w:val="99"/>
    <w:rsid w:val="0084310D"/>
    <w:rPr>
      <w:rFonts w:eastAsia="Times New Roman"/>
      <w:sz w:val="20"/>
      <w:szCs w:val="20"/>
    </w:rPr>
  </w:style>
  <w:style w:type="character" w:styleId="UnresolvedMention1" w:customStyle="1">
    <w:name w:val="Unresolved Mention1"/>
    <w:basedOn w:val="DefaultParagraphFont"/>
    <w:uiPriority w:val="99"/>
    <w:semiHidden/>
    <w:unhideWhenUsed/>
    <w:rsid w:val="0084310D"/>
    <w:rPr>
      <w:color w:val="605E5C"/>
      <w:shd w:val="clear" w:color="auto" w:fill="E1DFDD"/>
    </w:rPr>
  </w:style>
  <w:style w:type="character" w:styleId="FollowedHyperlink">
    <w:name w:val="FollowedHyperlink"/>
    <w:basedOn w:val="DefaultParagraphFont"/>
    <w:uiPriority w:val="99"/>
    <w:semiHidden/>
    <w:unhideWhenUsed/>
    <w:rsid w:val="009705D9"/>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C7673"/>
    <w:rPr>
      <w:b/>
      <w:bCs/>
    </w:rPr>
  </w:style>
  <w:style w:type="character" w:styleId="CommentSubjectChar" w:customStyle="1">
    <w:name w:val="Comment Subject Char"/>
    <w:basedOn w:val="CommentTextChar"/>
    <w:link w:val="CommentSubject"/>
    <w:uiPriority w:val="99"/>
    <w:semiHidden/>
    <w:rsid w:val="001C7673"/>
    <w:rPr>
      <w:rFonts w:eastAsia="Times New Roman"/>
      <w:b/>
      <w:bCs/>
      <w:sz w:val="20"/>
      <w:szCs w:val="20"/>
    </w:rPr>
  </w:style>
  <w:style w:type="paragraph" w:styleId="paragraph" w:customStyle="1">
    <w:name w:val="paragraph"/>
    <w:basedOn w:val="Normal"/>
    <w:rsid w:val="00AC5DBA"/>
    <w:pPr>
      <w:spacing w:before="100" w:beforeAutospacing="1" w:after="100" w:afterAutospacing="1"/>
    </w:pPr>
    <w:rPr>
      <w:rFonts w:ascii="Times New Roman" w:hAnsi="Times New Roman" w:cs="Times New Roman"/>
      <w:sz w:val="24"/>
      <w:szCs w:val="24"/>
    </w:rPr>
  </w:style>
  <w:style w:type="character" w:styleId="normaltextrun" w:customStyle="1">
    <w:name w:val="normaltextrun"/>
    <w:basedOn w:val="DefaultParagraphFont"/>
    <w:rsid w:val="00AC5DBA"/>
  </w:style>
  <w:style w:type="character" w:styleId="eop" w:customStyle="1">
    <w:name w:val="eop"/>
    <w:basedOn w:val="DefaultParagraphFont"/>
    <w:rsid w:val="00AC5DBA"/>
  </w:style>
  <w:style w:type="character" w:styleId="scxw70552540" w:customStyle="1">
    <w:name w:val="scxw70552540"/>
    <w:basedOn w:val="DefaultParagraphFont"/>
    <w:rsid w:val="00AC5DBA"/>
  </w:style>
  <w:style w:type="character" w:styleId="UnresolvedMention2" w:customStyle="1">
    <w:name w:val="Unresolved Mention2"/>
    <w:basedOn w:val="DefaultParagraphFont"/>
    <w:uiPriority w:val="99"/>
    <w:semiHidden/>
    <w:unhideWhenUsed/>
    <w:rsid w:val="0026078E"/>
    <w:rPr>
      <w:color w:val="605E5C"/>
      <w:shd w:val="clear" w:color="auto" w:fill="E1DFDD"/>
    </w:rPr>
  </w:style>
  <w:style w:type="paragraph" w:styleId="Revision">
    <w:name w:val="Revision"/>
    <w:hidden/>
    <w:uiPriority w:val="99"/>
    <w:semiHidden/>
    <w:rsid w:val="00974180"/>
    <w:rPr>
      <w:rFonts w:eastAsia="Times New Roman"/>
    </w:rPr>
  </w:style>
  <w:style w:type="character" w:styleId="cf01" w:customStyle="1">
    <w:name w:val="cf01"/>
    <w:basedOn w:val="DefaultParagraphFont"/>
    <w:rsid w:val="00EF7ECE"/>
    <w:rPr>
      <w:rFonts w:hint="default" w:ascii="Segoe UI" w:hAnsi="Segoe UI" w:cs="Segoe UI"/>
      <w:sz w:val="18"/>
      <w:szCs w:val="18"/>
    </w:rPr>
  </w:style>
  <w:style w:type="paragraph" w:styleId="pf1" w:customStyle="1">
    <w:name w:val="pf1"/>
    <w:basedOn w:val="Normal"/>
    <w:rsid w:val="003F2FDB"/>
    <w:pPr>
      <w:spacing w:before="100" w:beforeAutospacing="1" w:after="100" w:afterAutospacing="1"/>
    </w:pPr>
    <w:rPr>
      <w:rFonts w:ascii="Times New Roman" w:hAnsi="Times New Roman" w:cs="Times New Roman"/>
      <w:sz w:val="24"/>
      <w:szCs w:val="24"/>
    </w:rPr>
  </w:style>
  <w:style w:type="paragraph" w:styleId="pf0" w:customStyle="1">
    <w:name w:val="pf0"/>
    <w:basedOn w:val="Normal"/>
    <w:rsid w:val="003F2FDB"/>
    <w:pPr>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16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922">
      <w:bodyDiv w:val="1"/>
      <w:marLeft w:val="0"/>
      <w:marRight w:val="0"/>
      <w:marTop w:val="0"/>
      <w:marBottom w:val="0"/>
      <w:divBdr>
        <w:top w:val="none" w:sz="0" w:space="0" w:color="auto"/>
        <w:left w:val="none" w:sz="0" w:space="0" w:color="auto"/>
        <w:bottom w:val="none" w:sz="0" w:space="0" w:color="auto"/>
        <w:right w:val="none" w:sz="0" w:space="0" w:color="auto"/>
      </w:divBdr>
      <w:divsChild>
        <w:div w:id="68620910">
          <w:marLeft w:val="0"/>
          <w:marRight w:val="0"/>
          <w:marTop w:val="0"/>
          <w:marBottom w:val="0"/>
          <w:divBdr>
            <w:top w:val="none" w:sz="0" w:space="0" w:color="auto"/>
            <w:left w:val="none" w:sz="0" w:space="0" w:color="auto"/>
            <w:bottom w:val="none" w:sz="0" w:space="0" w:color="auto"/>
            <w:right w:val="none" w:sz="0" w:space="0" w:color="auto"/>
          </w:divBdr>
        </w:div>
        <w:div w:id="405806172">
          <w:marLeft w:val="0"/>
          <w:marRight w:val="0"/>
          <w:marTop w:val="0"/>
          <w:marBottom w:val="0"/>
          <w:divBdr>
            <w:top w:val="none" w:sz="0" w:space="0" w:color="auto"/>
            <w:left w:val="none" w:sz="0" w:space="0" w:color="auto"/>
            <w:bottom w:val="none" w:sz="0" w:space="0" w:color="auto"/>
            <w:right w:val="none" w:sz="0" w:space="0" w:color="auto"/>
          </w:divBdr>
        </w:div>
      </w:divsChild>
    </w:div>
    <w:div w:id="299461888">
      <w:bodyDiv w:val="1"/>
      <w:marLeft w:val="0"/>
      <w:marRight w:val="0"/>
      <w:marTop w:val="0"/>
      <w:marBottom w:val="0"/>
      <w:divBdr>
        <w:top w:val="none" w:sz="0" w:space="0" w:color="auto"/>
        <w:left w:val="none" w:sz="0" w:space="0" w:color="auto"/>
        <w:bottom w:val="none" w:sz="0" w:space="0" w:color="auto"/>
        <w:right w:val="none" w:sz="0" w:space="0" w:color="auto"/>
      </w:divBdr>
    </w:div>
    <w:div w:id="321349264">
      <w:bodyDiv w:val="1"/>
      <w:marLeft w:val="0"/>
      <w:marRight w:val="0"/>
      <w:marTop w:val="0"/>
      <w:marBottom w:val="0"/>
      <w:divBdr>
        <w:top w:val="none" w:sz="0" w:space="0" w:color="auto"/>
        <w:left w:val="none" w:sz="0" w:space="0" w:color="auto"/>
        <w:bottom w:val="none" w:sz="0" w:space="0" w:color="auto"/>
        <w:right w:val="none" w:sz="0" w:space="0" w:color="auto"/>
      </w:divBdr>
      <w:divsChild>
        <w:div w:id="54351926">
          <w:marLeft w:val="0"/>
          <w:marRight w:val="0"/>
          <w:marTop w:val="0"/>
          <w:marBottom w:val="0"/>
          <w:divBdr>
            <w:top w:val="none" w:sz="0" w:space="0" w:color="auto"/>
            <w:left w:val="none" w:sz="0" w:space="0" w:color="auto"/>
            <w:bottom w:val="none" w:sz="0" w:space="0" w:color="auto"/>
            <w:right w:val="none" w:sz="0" w:space="0" w:color="auto"/>
          </w:divBdr>
          <w:divsChild>
            <w:div w:id="1952784159">
              <w:marLeft w:val="0"/>
              <w:marRight w:val="0"/>
              <w:marTop w:val="0"/>
              <w:marBottom w:val="0"/>
              <w:divBdr>
                <w:top w:val="none" w:sz="0" w:space="0" w:color="auto"/>
                <w:left w:val="none" w:sz="0" w:space="0" w:color="auto"/>
                <w:bottom w:val="none" w:sz="0" w:space="0" w:color="auto"/>
                <w:right w:val="none" w:sz="0" w:space="0" w:color="auto"/>
              </w:divBdr>
            </w:div>
          </w:divsChild>
        </w:div>
        <w:div w:id="148640278">
          <w:marLeft w:val="0"/>
          <w:marRight w:val="0"/>
          <w:marTop w:val="0"/>
          <w:marBottom w:val="0"/>
          <w:divBdr>
            <w:top w:val="none" w:sz="0" w:space="0" w:color="auto"/>
            <w:left w:val="none" w:sz="0" w:space="0" w:color="auto"/>
            <w:bottom w:val="none" w:sz="0" w:space="0" w:color="auto"/>
            <w:right w:val="none" w:sz="0" w:space="0" w:color="auto"/>
          </w:divBdr>
          <w:divsChild>
            <w:div w:id="1615363007">
              <w:marLeft w:val="0"/>
              <w:marRight w:val="0"/>
              <w:marTop w:val="0"/>
              <w:marBottom w:val="0"/>
              <w:divBdr>
                <w:top w:val="none" w:sz="0" w:space="0" w:color="auto"/>
                <w:left w:val="none" w:sz="0" w:space="0" w:color="auto"/>
                <w:bottom w:val="none" w:sz="0" w:space="0" w:color="auto"/>
                <w:right w:val="none" w:sz="0" w:space="0" w:color="auto"/>
              </w:divBdr>
            </w:div>
          </w:divsChild>
        </w:div>
        <w:div w:id="367223718">
          <w:marLeft w:val="0"/>
          <w:marRight w:val="0"/>
          <w:marTop w:val="0"/>
          <w:marBottom w:val="0"/>
          <w:divBdr>
            <w:top w:val="none" w:sz="0" w:space="0" w:color="auto"/>
            <w:left w:val="none" w:sz="0" w:space="0" w:color="auto"/>
            <w:bottom w:val="none" w:sz="0" w:space="0" w:color="auto"/>
            <w:right w:val="none" w:sz="0" w:space="0" w:color="auto"/>
          </w:divBdr>
          <w:divsChild>
            <w:div w:id="1924678865">
              <w:marLeft w:val="0"/>
              <w:marRight w:val="0"/>
              <w:marTop w:val="0"/>
              <w:marBottom w:val="0"/>
              <w:divBdr>
                <w:top w:val="none" w:sz="0" w:space="0" w:color="auto"/>
                <w:left w:val="none" w:sz="0" w:space="0" w:color="auto"/>
                <w:bottom w:val="none" w:sz="0" w:space="0" w:color="auto"/>
                <w:right w:val="none" w:sz="0" w:space="0" w:color="auto"/>
              </w:divBdr>
            </w:div>
          </w:divsChild>
        </w:div>
        <w:div w:id="391467148">
          <w:marLeft w:val="0"/>
          <w:marRight w:val="0"/>
          <w:marTop w:val="0"/>
          <w:marBottom w:val="0"/>
          <w:divBdr>
            <w:top w:val="none" w:sz="0" w:space="0" w:color="auto"/>
            <w:left w:val="none" w:sz="0" w:space="0" w:color="auto"/>
            <w:bottom w:val="none" w:sz="0" w:space="0" w:color="auto"/>
            <w:right w:val="none" w:sz="0" w:space="0" w:color="auto"/>
          </w:divBdr>
          <w:divsChild>
            <w:div w:id="1731230319">
              <w:marLeft w:val="0"/>
              <w:marRight w:val="0"/>
              <w:marTop w:val="0"/>
              <w:marBottom w:val="0"/>
              <w:divBdr>
                <w:top w:val="none" w:sz="0" w:space="0" w:color="auto"/>
                <w:left w:val="none" w:sz="0" w:space="0" w:color="auto"/>
                <w:bottom w:val="none" w:sz="0" w:space="0" w:color="auto"/>
                <w:right w:val="none" w:sz="0" w:space="0" w:color="auto"/>
              </w:divBdr>
            </w:div>
          </w:divsChild>
        </w:div>
        <w:div w:id="457114524">
          <w:marLeft w:val="0"/>
          <w:marRight w:val="0"/>
          <w:marTop w:val="0"/>
          <w:marBottom w:val="0"/>
          <w:divBdr>
            <w:top w:val="none" w:sz="0" w:space="0" w:color="auto"/>
            <w:left w:val="none" w:sz="0" w:space="0" w:color="auto"/>
            <w:bottom w:val="none" w:sz="0" w:space="0" w:color="auto"/>
            <w:right w:val="none" w:sz="0" w:space="0" w:color="auto"/>
          </w:divBdr>
          <w:divsChild>
            <w:div w:id="686252807">
              <w:marLeft w:val="0"/>
              <w:marRight w:val="0"/>
              <w:marTop w:val="0"/>
              <w:marBottom w:val="0"/>
              <w:divBdr>
                <w:top w:val="none" w:sz="0" w:space="0" w:color="auto"/>
                <w:left w:val="none" w:sz="0" w:space="0" w:color="auto"/>
                <w:bottom w:val="none" w:sz="0" w:space="0" w:color="auto"/>
                <w:right w:val="none" w:sz="0" w:space="0" w:color="auto"/>
              </w:divBdr>
            </w:div>
          </w:divsChild>
        </w:div>
        <w:div w:id="464130222">
          <w:marLeft w:val="0"/>
          <w:marRight w:val="0"/>
          <w:marTop w:val="0"/>
          <w:marBottom w:val="0"/>
          <w:divBdr>
            <w:top w:val="none" w:sz="0" w:space="0" w:color="auto"/>
            <w:left w:val="none" w:sz="0" w:space="0" w:color="auto"/>
            <w:bottom w:val="none" w:sz="0" w:space="0" w:color="auto"/>
            <w:right w:val="none" w:sz="0" w:space="0" w:color="auto"/>
          </w:divBdr>
          <w:divsChild>
            <w:div w:id="750663858">
              <w:marLeft w:val="0"/>
              <w:marRight w:val="0"/>
              <w:marTop w:val="0"/>
              <w:marBottom w:val="0"/>
              <w:divBdr>
                <w:top w:val="none" w:sz="0" w:space="0" w:color="auto"/>
                <w:left w:val="none" w:sz="0" w:space="0" w:color="auto"/>
                <w:bottom w:val="none" w:sz="0" w:space="0" w:color="auto"/>
                <w:right w:val="none" w:sz="0" w:space="0" w:color="auto"/>
              </w:divBdr>
            </w:div>
          </w:divsChild>
        </w:div>
        <w:div w:id="516504817">
          <w:marLeft w:val="0"/>
          <w:marRight w:val="0"/>
          <w:marTop w:val="0"/>
          <w:marBottom w:val="0"/>
          <w:divBdr>
            <w:top w:val="none" w:sz="0" w:space="0" w:color="auto"/>
            <w:left w:val="none" w:sz="0" w:space="0" w:color="auto"/>
            <w:bottom w:val="none" w:sz="0" w:space="0" w:color="auto"/>
            <w:right w:val="none" w:sz="0" w:space="0" w:color="auto"/>
          </w:divBdr>
          <w:divsChild>
            <w:div w:id="811017549">
              <w:marLeft w:val="0"/>
              <w:marRight w:val="0"/>
              <w:marTop w:val="0"/>
              <w:marBottom w:val="0"/>
              <w:divBdr>
                <w:top w:val="none" w:sz="0" w:space="0" w:color="auto"/>
                <w:left w:val="none" w:sz="0" w:space="0" w:color="auto"/>
                <w:bottom w:val="none" w:sz="0" w:space="0" w:color="auto"/>
                <w:right w:val="none" w:sz="0" w:space="0" w:color="auto"/>
              </w:divBdr>
            </w:div>
          </w:divsChild>
        </w:div>
        <w:div w:id="517936665">
          <w:marLeft w:val="0"/>
          <w:marRight w:val="0"/>
          <w:marTop w:val="0"/>
          <w:marBottom w:val="0"/>
          <w:divBdr>
            <w:top w:val="none" w:sz="0" w:space="0" w:color="auto"/>
            <w:left w:val="none" w:sz="0" w:space="0" w:color="auto"/>
            <w:bottom w:val="none" w:sz="0" w:space="0" w:color="auto"/>
            <w:right w:val="none" w:sz="0" w:space="0" w:color="auto"/>
          </w:divBdr>
          <w:divsChild>
            <w:div w:id="1416127526">
              <w:marLeft w:val="0"/>
              <w:marRight w:val="0"/>
              <w:marTop w:val="0"/>
              <w:marBottom w:val="0"/>
              <w:divBdr>
                <w:top w:val="none" w:sz="0" w:space="0" w:color="auto"/>
                <w:left w:val="none" w:sz="0" w:space="0" w:color="auto"/>
                <w:bottom w:val="none" w:sz="0" w:space="0" w:color="auto"/>
                <w:right w:val="none" w:sz="0" w:space="0" w:color="auto"/>
              </w:divBdr>
            </w:div>
          </w:divsChild>
        </w:div>
        <w:div w:id="770007889">
          <w:marLeft w:val="0"/>
          <w:marRight w:val="0"/>
          <w:marTop w:val="0"/>
          <w:marBottom w:val="0"/>
          <w:divBdr>
            <w:top w:val="none" w:sz="0" w:space="0" w:color="auto"/>
            <w:left w:val="none" w:sz="0" w:space="0" w:color="auto"/>
            <w:bottom w:val="none" w:sz="0" w:space="0" w:color="auto"/>
            <w:right w:val="none" w:sz="0" w:space="0" w:color="auto"/>
          </w:divBdr>
          <w:divsChild>
            <w:div w:id="149638891">
              <w:marLeft w:val="0"/>
              <w:marRight w:val="0"/>
              <w:marTop w:val="0"/>
              <w:marBottom w:val="0"/>
              <w:divBdr>
                <w:top w:val="none" w:sz="0" w:space="0" w:color="auto"/>
                <w:left w:val="none" w:sz="0" w:space="0" w:color="auto"/>
                <w:bottom w:val="none" w:sz="0" w:space="0" w:color="auto"/>
                <w:right w:val="none" w:sz="0" w:space="0" w:color="auto"/>
              </w:divBdr>
            </w:div>
          </w:divsChild>
        </w:div>
        <w:div w:id="770930316">
          <w:marLeft w:val="0"/>
          <w:marRight w:val="0"/>
          <w:marTop w:val="0"/>
          <w:marBottom w:val="0"/>
          <w:divBdr>
            <w:top w:val="none" w:sz="0" w:space="0" w:color="auto"/>
            <w:left w:val="none" w:sz="0" w:space="0" w:color="auto"/>
            <w:bottom w:val="none" w:sz="0" w:space="0" w:color="auto"/>
            <w:right w:val="none" w:sz="0" w:space="0" w:color="auto"/>
          </w:divBdr>
          <w:divsChild>
            <w:div w:id="1223517923">
              <w:marLeft w:val="0"/>
              <w:marRight w:val="0"/>
              <w:marTop w:val="0"/>
              <w:marBottom w:val="0"/>
              <w:divBdr>
                <w:top w:val="none" w:sz="0" w:space="0" w:color="auto"/>
                <w:left w:val="none" w:sz="0" w:space="0" w:color="auto"/>
                <w:bottom w:val="none" w:sz="0" w:space="0" w:color="auto"/>
                <w:right w:val="none" w:sz="0" w:space="0" w:color="auto"/>
              </w:divBdr>
            </w:div>
          </w:divsChild>
        </w:div>
        <w:div w:id="876429772">
          <w:marLeft w:val="0"/>
          <w:marRight w:val="0"/>
          <w:marTop w:val="0"/>
          <w:marBottom w:val="0"/>
          <w:divBdr>
            <w:top w:val="none" w:sz="0" w:space="0" w:color="auto"/>
            <w:left w:val="none" w:sz="0" w:space="0" w:color="auto"/>
            <w:bottom w:val="none" w:sz="0" w:space="0" w:color="auto"/>
            <w:right w:val="none" w:sz="0" w:space="0" w:color="auto"/>
          </w:divBdr>
          <w:divsChild>
            <w:div w:id="1923101334">
              <w:marLeft w:val="0"/>
              <w:marRight w:val="0"/>
              <w:marTop w:val="0"/>
              <w:marBottom w:val="0"/>
              <w:divBdr>
                <w:top w:val="none" w:sz="0" w:space="0" w:color="auto"/>
                <w:left w:val="none" w:sz="0" w:space="0" w:color="auto"/>
                <w:bottom w:val="none" w:sz="0" w:space="0" w:color="auto"/>
                <w:right w:val="none" w:sz="0" w:space="0" w:color="auto"/>
              </w:divBdr>
            </w:div>
          </w:divsChild>
        </w:div>
        <w:div w:id="890967826">
          <w:marLeft w:val="0"/>
          <w:marRight w:val="0"/>
          <w:marTop w:val="0"/>
          <w:marBottom w:val="0"/>
          <w:divBdr>
            <w:top w:val="none" w:sz="0" w:space="0" w:color="auto"/>
            <w:left w:val="none" w:sz="0" w:space="0" w:color="auto"/>
            <w:bottom w:val="none" w:sz="0" w:space="0" w:color="auto"/>
            <w:right w:val="none" w:sz="0" w:space="0" w:color="auto"/>
          </w:divBdr>
          <w:divsChild>
            <w:div w:id="17508016">
              <w:marLeft w:val="0"/>
              <w:marRight w:val="0"/>
              <w:marTop w:val="0"/>
              <w:marBottom w:val="0"/>
              <w:divBdr>
                <w:top w:val="none" w:sz="0" w:space="0" w:color="auto"/>
                <w:left w:val="none" w:sz="0" w:space="0" w:color="auto"/>
                <w:bottom w:val="none" w:sz="0" w:space="0" w:color="auto"/>
                <w:right w:val="none" w:sz="0" w:space="0" w:color="auto"/>
              </w:divBdr>
            </w:div>
          </w:divsChild>
        </w:div>
        <w:div w:id="973214097">
          <w:marLeft w:val="0"/>
          <w:marRight w:val="0"/>
          <w:marTop w:val="0"/>
          <w:marBottom w:val="0"/>
          <w:divBdr>
            <w:top w:val="none" w:sz="0" w:space="0" w:color="auto"/>
            <w:left w:val="none" w:sz="0" w:space="0" w:color="auto"/>
            <w:bottom w:val="none" w:sz="0" w:space="0" w:color="auto"/>
            <w:right w:val="none" w:sz="0" w:space="0" w:color="auto"/>
          </w:divBdr>
          <w:divsChild>
            <w:div w:id="19865310">
              <w:marLeft w:val="0"/>
              <w:marRight w:val="0"/>
              <w:marTop w:val="0"/>
              <w:marBottom w:val="0"/>
              <w:divBdr>
                <w:top w:val="none" w:sz="0" w:space="0" w:color="auto"/>
                <w:left w:val="none" w:sz="0" w:space="0" w:color="auto"/>
                <w:bottom w:val="none" w:sz="0" w:space="0" w:color="auto"/>
                <w:right w:val="none" w:sz="0" w:space="0" w:color="auto"/>
              </w:divBdr>
            </w:div>
          </w:divsChild>
        </w:div>
        <w:div w:id="976842619">
          <w:marLeft w:val="0"/>
          <w:marRight w:val="0"/>
          <w:marTop w:val="0"/>
          <w:marBottom w:val="0"/>
          <w:divBdr>
            <w:top w:val="none" w:sz="0" w:space="0" w:color="auto"/>
            <w:left w:val="none" w:sz="0" w:space="0" w:color="auto"/>
            <w:bottom w:val="none" w:sz="0" w:space="0" w:color="auto"/>
            <w:right w:val="none" w:sz="0" w:space="0" w:color="auto"/>
          </w:divBdr>
          <w:divsChild>
            <w:div w:id="1923294505">
              <w:marLeft w:val="0"/>
              <w:marRight w:val="0"/>
              <w:marTop w:val="0"/>
              <w:marBottom w:val="0"/>
              <w:divBdr>
                <w:top w:val="none" w:sz="0" w:space="0" w:color="auto"/>
                <w:left w:val="none" w:sz="0" w:space="0" w:color="auto"/>
                <w:bottom w:val="none" w:sz="0" w:space="0" w:color="auto"/>
                <w:right w:val="none" w:sz="0" w:space="0" w:color="auto"/>
              </w:divBdr>
            </w:div>
          </w:divsChild>
        </w:div>
        <w:div w:id="1029329721">
          <w:marLeft w:val="0"/>
          <w:marRight w:val="0"/>
          <w:marTop w:val="0"/>
          <w:marBottom w:val="0"/>
          <w:divBdr>
            <w:top w:val="none" w:sz="0" w:space="0" w:color="auto"/>
            <w:left w:val="none" w:sz="0" w:space="0" w:color="auto"/>
            <w:bottom w:val="none" w:sz="0" w:space="0" w:color="auto"/>
            <w:right w:val="none" w:sz="0" w:space="0" w:color="auto"/>
          </w:divBdr>
          <w:divsChild>
            <w:div w:id="909847363">
              <w:marLeft w:val="0"/>
              <w:marRight w:val="0"/>
              <w:marTop w:val="0"/>
              <w:marBottom w:val="0"/>
              <w:divBdr>
                <w:top w:val="none" w:sz="0" w:space="0" w:color="auto"/>
                <w:left w:val="none" w:sz="0" w:space="0" w:color="auto"/>
                <w:bottom w:val="none" w:sz="0" w:space="0" w:color="auto"/>
                <w:right w:val="none" w:sz="0" w:space="0" w:color="auto"/>
              </w:divBdr>
            </w:div>
          </w:divsChild>
        </w:div>
        <w:div w:id="1144814744">
          <w:marLeft w:val="0"/>
          <w:marRight w:val="0"/>
          <w:marTop w:val="0"/>
          <w:marBottom w:val="0"/>
          <w:divBdr>
            <w:top w:val="none" w:sz="0" w:space="0" w:color="auto"/>
            <w:left w:val="none" w:sz="0" w:space="0" w:color="auto"/>
            <w:bottom w:val="none" w:sz="0" w:space="0" w:color="auto"/>
            <w:right w:val="none" w:sz="0" w:space="0" w:color="auto"/>
          </w:divBdr>
          <w:divsChild>
            <w:div w:id="208540405">
              <w:marLeft w:val="0"/>
              <w:marRight w:val="0"/>
              <w:marTop w:val="0"/>
              <w:marBottom w:val="0"/>
              <w:divBdr>
                <w:top w:val="none" w:sz="0" w:space="0" w:color="auto"/>
                <w:left w:val="none" w:sz="0" w:space="0" w:color="auto"/>
                <w:bottom w:val="none" w:sz="0" w:space="0" w:color="auto"/>
                <w:right w:val="none" w:sz="0" w:space="0" w:color="auto"/>
              </w:divBdr>
            </w:div>
          </w:divsChild>
        </w:div>
        <w:div w:id="1155802152">
          <w:marLeft w:val="0"/>
          <w:marRight w:val="0"/>
          <w:marTop w:val="0"/>
          <w:marBottom w:val="0"/>
          <w:divBdr>
            <w:top w:val="none" w:sz="0" w:space="0" w:color="auto"/>
            <w:left w:val="none" w:sz="0" w:space="0" w:color="auto"/>
            <w:bottom w:val="none" w:sz="0" w:space="0" w:color="auto"/>
            <w:right w:val="none" w:sz="0" w:space="0" w:color="auto"/>
          </w:divBdr>
          <w:divsChild>
            <w:div w:id="319772970">
              <w:marLeft w:val="0"/>
              <w:marRight w:val="0"/>
              <w:marTop w:val="0"/>
              <w:marBottom w:val="0"/>
              <w:divBdr>
                <w:top w:val="none" w:sz="0" w:space="0" w:color="auto"/>
                <w:left w:val="none" w:sz="0" w:space="0" w:color="auto"/>
                <w:bottom w:val="none" w:sz="0" w:space="0" w:color="auto"/>
                <w:right w:val="none" w:sz="0" w:space="0" w:color="auto"/>
              </w:divBdr>
            </w:div>
          </w:divsChild>
        </w:div>
        <w:div w:id="1189678884">
          <w:marLeft w:val="0"/>
          <w:marRight w:val="0"/>
          <w:marTop w:val="0"/>
          <w:marBottom w:val="0"/>
          <w:divBdr>
            <w:top w:val="none" w:sz="0" w:space="0" w:color="auto"/>
            <w:left w:val="none" w:sz="0" w:space="0" w:color="auto"/>
            <w:bottom w:val="none" w:sz="0" w:space="0" w:color="auto"/>
            <w:right w:val="none" w:sz="0" w:space="0" w:color="auto"/>
          </w:divBdr>
          <w:divsChild>
            <w:div w:id="423498248">
              <w:marLeft w:val="0"/>
              <w:marRight w:val="0"/>
              <w:marTop w:val="0"/>
              <w:marBottom w:val="0"/>
              <w:divBdr>
                <w:top w:val="none" w:sz="0" w:space="0" w:color="auto"/>
                <w:left w:val="none" w:sz="0" w:space="0" w:color="auto"/>
                <w:bottom w:val="none" w:sz="0" w:space="0" w:color="auto"/>
                <w:right w:val="none" w:sz="0" w:space="0" w:color="auto"/>
              </w:divBdr>
            </w:div>
          </w:divsChild>
        </w:div>
        <w:div w:id="1254121510">
          <w:marLeft w:val="0"/>
          <w:marRight w:val="0"/>
          <w:marTop w:val="0"/>
          <w:marBottom w:val="0"/>
          <w:divBdr>
            <w:top w:val="none" w:sz="0" w:space="0" w:color="auto"/>
            <w:left w:val="none" w:sz="0" w:space="0" w:color="auto"/>
            <w:bottom w:val="none" w:sz="0" w:space="0" w:color="auto"/>
            <w:right w:val="none" w:sz="0" w:space="0" w:color="auto"/>
          </w:divBdr>
          <w:divsChild>
            <w:div w:id="1946381485">
              <w:marLeft w:val="0"/>
              <w:marRight w:val="0"/>
              <w:marTop w:val="0"/>
              <w:marBottom w:val="0"/>
              <w:divBdr>
                <w:top w:val="none" w:sz="0" w:space="0" w:color="auto"/>
                <w:left w:val="none" w:sz="0" w:space="0" w:color="auto"/>
                <w:bottom w:val="none" w:sz="0" w:space="0" w:color="auto"/>
                <w:right w:val="none" w:sz="0" w:space="0" w:color="auto"/>
              </w:divBdr>
            </w:div>
          </w:divsChild>
        </w:div>
        <w:div w:id="1298800492">
          <w:marLeft w:val="0"/>
          <w:marRight w:val="0"/>
          <w:marTop w:val="0"/>
          <w:marBottom w:val="0"/>
          <w:divBdr>
            <w:top w:val="none" w:sz="0" w:space="0" w:color="auto"/>
            <w:left w:val="none" w:sz="0" w:space="0" w:color="auto"/>
            <w:bottom w:val="none" w:sz="0" w:space="0" w:color="auto"/>
            <w:right w:val="none" w:sz="0" w:space="0" w:color="auto"/>
          </w:divBdr>
          <w:divsChild>
            <w:div w:id="597979863">
              <w:marLeft w:val="0"/>
              <w:marRight w:val="0"/>
              <w:marTop w:val="0"/>
              <w:marBottom w:val="0"/>
              <w:divBdr>
                <w:top w:val="none" w:sz="0" w:space="0" w:color="auto"/>
                <w:left w:val="none" w:sz="0" w:space="0" w:color="auto"/>
                <w:bottom w:val="none" w:sz="0" w:space="0" w:color="auto"/>
                <w:right w:val="none" w:sz="0" w:space="0" w:color="auto"/>
              </w:divBdr>
            </w:div>
          </w:divsChild>
        </w:div>
        <w:div w:id="1512837197">
          <w:marLeft w:val="0"/>
          <w:marRight w:val="0"/>
          <w:marTop w:val="0"/>
          <w:marBottom w:val="0"/>
          <w:divBdr>
            <w:top w:val="none" w:sz="0" w:space="0" w:color="auto"/>
            <w:left w:val="none" w:sz="0" w:space="0" w:color="auto"/>
            <w:bottom w:val="none" w:sz="0" w:space="0" w:color="auto"/>
            <w:right w:val="none" w:sz="0" w:space="0" w:color="auto"/>
          </w:divBdr>
          <w:divsChild>
            <w:div w:id="2007855421">
              <w:marLeft w:val="0"/>
              <w:marRight w:val="0"/>
              <w:marTop w:val="0"/>
              <w:marBottom w:val="0"/>
              <w:divBdr>
                <w:top w:val="none" w:sz="0" w:space="0" w:color="auto"/>
                <w:left w:val="none" w:sz="0" w:space="0" w:color="auto"/>
                <w:bottom w:val="none" w:sz="0" w:space="0" w:color="auto"/>
                <w:right w:val="none" w:sz="0" w:space="0" w:color="auto"/>
              </w:divBdr>
            </w:div>
          </w:divsChild>
        </w:div>
        <w:div w:id="1687948580">
          <w:marLeft w:val="0"/>
          <w:marRight w:val="0"/>
          <w:marTop w:val="0"/>
          <w:marBottom w:val="0"/>
          <w:divBdr>
            <w:top w:val="none" w:sz="0" w:space="0" w:color="auto"/>
            <w:left w:val="none" w:sz="0" w:space="0" w:color="auto"/>
            <w:bottom w:val="none" w:sz="0" w:space="0" w:color="auto"/>
            <w:right w:val="none" w:sz="0" w:space="0" w:color="auto"/>
          </w:divBdr>
          <w:divsChild>
            <w:div w:id="423189159">
              <w:marLeft w:val="0"/>
              <w:marRight w:val="0"/>
              <w:marTop w:val="0"/>
              <w:marBottom w:val="0"/>
              <w:divBdr>
                <w:top w:val="none" w:sz="0" w:space="0" w:color="auto"/>
                <w:left w:val="none" w:sz="0" w:space="0" w:color="auto"/>
                <w:bottom w:val="none" w:sz="0" w:space="0" w:color="auto"/>
                <w:right w:val="none" w:sz="0" w:space="0" w:color="auto"/>
              </w:divBdr>
            </w:div>
          </w:divsChild>
        </w:div>
        <w:div w:id="1848716508">
          <w:marLeft w:val="0"/>
          <w:marRight w:val="0"/>
          <w:marTop w:val="0"/>
          <w:marBottom w:val="0"/>
          <w:divBdr>
            <w:top w:val="none" w:sz="0" w:space="0" w:color="auto"/>
            <w:left w:val="none" w:sz="0" w:space="0" w:color="auto"/>
            <w:bottom w:val="none" w:sz="0" w:space="0" w:color="auto"/>
            <w:right w:val="none" w:sz="0" w:space="0" w:color="auto"/>
          </w:divBdr>
          <w:divsChild>
            <w:div w:id="2145849795">
              <w:marLeft w:val="0"/>
              <w:marRight w:val="0"/>
              <w:marTop w:val="0"/>
              <w:marBottom w:val="0"/>
              <w:divBdr>
                <w:top w:val="none" w:sz="0" w:space="0" w:color="auto"/>
                <w:left w:val="none" w:sz="0" w:space="0" w:color="auto"/>
                <w:bottom w:val="none" w:sz="0" w:space="0" w:color="auto"/>
                <w:right w:val="none" w:sz="0" w:space="0" w:color="auto"/>
              </w:divBdr>
            </w:div>
          </w:divsChild>
        </w:div>
        <w:div w:id="1898856615">
          <w:marLeft w:val="0"/>
          <w:marRight w:val="0"/>
          <w:marTop w:val="0"/>
          <w:marBottom w:val="0"/>
          <w:divBdr>
            <w:top w:val="none" w:sz="0" w:space="0" w:color="auto"/>
            <w:left w:val="none" w:sz="0" w:space="0" w:color="auto"/>
            <w:bottom w:val="none" w:sz="0" w:space="0" w:color="auto"/>
            <w:right w:val="none" w:sz="0" w:space="0" w:color="auto"/>
          </w:divBdr>
          <w:divsChild>
            <w:div w:id="997461746">
              <w:marLeft w:val="0"/>
              <w:marRight w:val="0"/>
              <w:marTop w:val="0"/>
              <w:marBottom w:val="0"/>
              <w:divBdr>
                <w:top w:val="none" w:sz="0" w:space="0" w:color="auto"/>
                <w:left w:val="none" w:sz="0" w:space="0" w:color="auto"/>
                <w:bottom w:val="none" w:sz="0" w:space="0" w:color="auto"/>
                <w:right w:val="none" w:sz="0" w:space="0" w:color="auto"/>
              </w:divBdr>
            </w:div>
          </w:divsChild>
        </w:div>
        <w:div w:id="2060517840">
          <w:marLeft w:val="0"/>
          <w:marRight w:val="0"/>
          <w:marTop w:val="0"/>
          <w:marBottom w:val="0"/>
          <w:divBdr>
            <w:top w:val="none" w:sz="0" w:space="0" w:color="auto"/>
            <w:left w:val="none" w:sz="0" w:space="0" w:color="auto"/>
            <w:bottom w:val="none" w:sz="0" w:space="0" w:color="auto"/>
            <w:right w:val="none" w:sz="0" w:space="0" w:color="auto"/>
          </w:divBdr>
          <w:divsChild>
            <w:div w:id="15673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8637">
      <w:bodyDiv w:val="1"/>
      <w:marLeft w:val="0"/>
      <w:marRight w:val="0"/>
      <w:marTop w:val="0"/>
      <w:marBottom w:val="0"/>
      <w:divBdr>
        <w:top w:val="none" w:sz="0" w:space="0" w:color="auto"/>
        <w:left w:val="none" w:sz="0" w:space="0" w:color="auto"/>
        <w:bottom w:val="none" w:sz="0" w:space="0" w:color="auto"/>
        <w:right w:val="none" w:sz="0" w:space="0" w:color="auto"/>
      </w:divBdr>
    </w:div>
    <w:div w:id="390203045">
      <w:bodyDiv w:val="1"/>
      <w:marLeft w:val="0"/>
      <w:marRight w:val="0"/>
      <w:marTop w:val="0"/>
      <w:marBottom w:val="0"/>
      <w:divBdr>
        <w:top w:val="none" w:sz="0" w:space="0" w:color="auto"/>
        <w:left w:val="none" w:sz="0" w:space="0" w:color="auto"/>
        <w:bottom w:val="none" w:sz="0" w:space="0" w:color="auto"/>
        <w:right w:val="none" w:sz="0" w:space="0" w:color="auto"/>
      </w:divBdr>
    </w:div>
    <w:div w:id="642924369">
      <w:bodyDiv w:val="1"/>
      <w:marLeft w:val="0"/>
      <w:marRight w:val="0"/>
      <w:marTop w:val="0"/>
      <w:marBottom w:val="0"/>
      <w:divBdr>
        <w:top w:val="none" w:sz="0" w:space="0" w:color="auto"/>
        <w:left w:val="none" w:sz="0" w:space="0" w:color="auto"/>
        <w:bottom w:val="none" w:sz="0" w:space="0" w:color="auto"/>
        <w:right w:val="none" w:sz="0" w:space="0" w:color="auto"/>
      </w:divBdr>
    </w:div>
    <w:div w:id="787160422">
      <w:bodyDiv w:val="1"/>
      <w:marLeft w:val="0"/>
      <w:marRight w:val="0"/>
      <w:marTop w:val="0"/>
      <w:marBottom w:val="0"/>
      <w:divBdr>
        <w:top w:val="none" w:sz="0" w:space="0" w:color="auto"/>
        <w:left w:val="none" w:sz="0" w:space="0" w:color="auto"/>
        <w:bottom w:val="none" w:sz="0" w:space="0" w:color="auto"/>
        <w:right w:val="none" w:sz="0" w:space="0" w:color="auto"/>
      </w:divBdr>
      <w:divsChild>
        <w:div w:id="80412896">
          <w:marLeft w:val="0"/>
          <w:marRight w:val="0"/>
          <w:marTop w:val="0"/>
          <w:marBottom w:val="0"/>
          <w:divBdr>
            <w:top w:val="none" w:sz="0" w:space="0" w:color="auto"/>
            <w:left w:val="none" w:sz="0" w:space="0" w:color="auto"/>
            <w:bottom w:val="none" w:sz="0" w:space="0" w:color="auto"/>
            <w:right w:val="none" w:sz="0" w:space="0" w:color="auto"/>
          </w:divBdr>
        </w:div>
        <w:div w:id="510683671">
          <w:marLeft w:val="0"/>
          <w:marRight w:val="0"/>
          <w:marTop w:val="0"/>
          <w:marBottom w:val="0"/>
          <w:divBdr>
            <w:top w:val="none" w:sz="0" w:space="0" w:color="auto"/>
            <w:left w:val="none" w:sz="0" w:space="0" w:color="auto"/>
            <w:bottom w:val="none" w:sz="0" w:space="0" w:color="auto"/>
            <w:right w:val="none" w:sz="0" w:space="0" w:color="auto"/>
          </w:divBdr>
        </w:div>
      </w:divsChild>
    </w:div>
    <w:div w:id="820267402">
      <w:bodyDiv w:val="1"/>
      <w:marLeft w:val="0"/>
      <w:marRight w:val="0"/>
      <w:marTop w:val="0"/>
      <w:marBottom w:val="0"/>
      <w:divBdr>
        <w:top w:val="none" w:sz="0" w:space="0" w:color="auto"/>
        <w:left w:val="none" w:sz="0" w:space="0" w:color="auto"/>
        <w:bottom w:val="none" w:sz="0" w:space="0" w:color="auto"/>
        <w:right w:val="none" w:sz="0" w:space="0" w:color="auto"/>
      </w:divBdr>
    </w:div>
    <w:div w:id="1263337686">
      <w:bodyDiv w:val="1"/>
      <w:marLeft w:val="0"/>
      <w:marRight w:val="0"/>
      <w:marTop w:val="0"/>
      <w:marBottom w:val="0"/>
      <w:divBdr>
        <w:top w:val="none" w:sz="0" w:space="0" w:color="auto"/>
        <w:left w:val="none" w:sz="0" w:space="0" w:color="auto"/>
        <w:bottom w:val="none" w:sz="0" w:space="0" w:color="auto"/>
        <w:right w:val="none" w:sz="0" w:space="0" w:color="auto"/>
      </w:divBdr>
    </w:div>
    <w:div w:id="1351104972">
      <w:bodyDiv w:val="1"/>
      <w:marLeft w:val="0"/>
      <w:marRight w:val="0"/>
      <w:marTop w:val="0"/>
      <w:marBottom w:val="0"/>
      <w:divBdr>
        <w:top w:val="none" w:sz="0" w:space="0" w:color="auto"/>
        <w:left w:val="none" w:sz="0" w:space="0" w:color="auto"/>
        <w:bottom w:val="none" w:sz="0" w:space="0" w:color="auto"/>
        <w:right w:val="none" w:sz="0" w:space="0" w:color="auto"/>
      </w:divBdr>
    </w:div>
    <w:div w:id="1369648763">
      <w:bodyDiv w:val="1"/>
      <w:marLeft w:val="0"/>
      <w:marRight w:val="0"/>
      <w:marTop w:val="0"/>
      <w:marBottom w:val="0"/>
      <w:divBdr>
        <w:top w:val="none" w:sz="0" w:space="0" w:color="auto"/>
        <w:left w:val="none" w:sz="0" w:space="0" w:color="auto"/>
        <w:bottom w:val="none" w:sz="0" w:space="0" w:color="auto"/>
        <w:right w:val="none" w:sz="0" w:space="0" w:color="auto"/>
      </w:divBdr>
    </w:div>
    <w:div w:id="1397508272">
      <w:bodyDiv w:val="1"/>
      <w:marLeft w:val="0"/>
      <w:marRight w:val="0"/>
      <w:marTop w:val="0"/>
      <w:marBottom w:val="0"/>
      <w:divBdr>
        <w:top w:val="none" w:sz="0" w:space="0" w:color="auto"/>
        <w:left w:val="none" w:sz="0" w:space="0" w:color="auto"/>
        <w:bottom w:val="none" w:sz="0" w:space="0" w:color="auto"/>
        <w:right w:val="none" w:sz="0" w:space="0" w:color="auto"/>
      </w:divBdr>
      <w:divsChild>
        <w:div w:id="57556465">
          <w:marLeft w:val="0"/>
          <w:marRight w:val="0"/>
          <w:marTop w:val="0"/>
          <w:marBottom w:val="0"/>
          <w:divBdr>
            <w:top w:val="none" w:sz="0" w:space="0" w:color="auto"/>
            <w:left w:val="none" w:sz="0" w:space="0" w:color="auto"/>
            <w:bottom w:val="none" w:sz="0" w:space="0" w:color="auto"/>
            <w:right w:val="none" w:sz="0" w:space="0" w:color="auto"/>
          </w:divBdr>
        </w:div>
        <w:div w:id="1884636407">
          <w:marLeft w:val="0"/>
          <w:marRight w:val="0"/>
          <w:marTop w:val="0"/>
          <w:marBottom w:val="0"/>
          <w:divBdr>
            <w:top w:val="none" w:sz="0" w:space="0" w:color="auto"/>
            <w:left w:val="none" w:sz="0" w:space="0" w:color="auto"/>
            <w:bottom w:val="none" w:sz="0" w:space="0" w:color="auto"/>
            <w:right w:val="none" w:sz="0" w:space="0" w:color="auto"/>
          </w:divBdr>
        </w:div>
      </w:divsChild>
    </w:div>
    <w:div w:id="1489205522">
      <w:bodyDiv w:val="1"/>
      <w:marLeft w:val="0"/>
      <w:marRight w:val="0"/>
      <w:marTop w:val="0"/>
      <w:marBottom w:val="0"/>
      <w:divBdr>
        <w:top w:val="none" w:sz="0" w:space="0" w:color="auto"/>
        <w:left w:val="none" w:sz="0" w:space="0" w:color="auto"/>
        <w:bottom w:val="none" w:sz="0" w:space="0" w:color="auto"/>
        <w:right w:val="none" w:sz="0" w:space="0" w:color="auto"/>
      </w:divBdr>
      <w:divsChild>
        <w:div w:id="1015574081">
          <w:marLeft w:val="0"/>
          <w:marRight w:val="0"/>
          <w:marTop w:val="0"/>
          <w:marBottom w:val="0"/>
          <w:divBdr>
            <w:top w:val="none" w:sz="0" w:space="0" w:color="auto"/>
            <w:left w:val="none" w:sz="0" w:space="0" w:color="auto"/>
            <w:bottom w:val="none" w:sz="0" w:space="0" w:color="auto"/>
            <w:right w:val="none" w:sz="0" w:space="0" w:color="auto"/>
          </w:divBdr>
        </w:div>
        <w:div w:id="1777628290">
          <w:marLeft w:val="0"/>
          <w:marRight w:val="0"/>
          <w:marTop w:val="0"/>
          <w:marBottom w:val="0"/>
          <w:divBdr>
            <w:top w:val="none" w:sz="0" w:space="0" w:color="auto"/>
            <w:left w:val="none" w:sz="0" w:space="0" w:color="auto"/>
            <w:bottom w:val="none" w:sz="0" w:space="0" w:color="auto"/>
            <w:right w:val="none" w:sz="0" w:space="0" w:color="auto"/>
          </w:divBdr>
        </w:div>
      </w:divsChild>
    </w:div>
    <w:div w:id="1529947241">
      <w:bodyDiv w:val="1"/>
      <w:marLeft w:val="0"/>
      <w:marRight w:val="0"/>
      <w:marTop w:val="0"/>
      <w:marBottom w:val="0"/>
      <w:divBdr>
        <w:top w:val="none" w:sz="0" w:space="0" w:color="auto"/>
        <w:left w:val="none" w:sz="0" w:space="0" w:color="auto"/>
        <w:bottom w:val="none" w:sz="0" w:space="0" w:color="auto"/>
        <w:right w:val="none" w:sz="0" w:space="0" w:color="auto"/>
      </w:divBdr>
    </w:div>
    <w:div w:id="1572812648">
      <w:bodyDiv w:val="1"/>
      <w:marLeft w:val="0"/>
      <w:marRight w:val="0"/>
      <w:marTop w:val="0"/>
      <w:marBottom w:val="0"/>
      <w:divBdr>
        <w:top w:val="none" w:sz="0" w:space="0" w:color="auto"/>
        <w:left w:val="none" w:sz="0" w:space="0" w:color="auto"/>
        <w:bottom w:val="none" w:sz="0" w:space="0" w:color="auto"/>
        <w:right w:val="none" w:sz="0" w:space="0" w:color="auto"/>
      </w:divBdr>
      <w:divsChild>
        <w:div w:id="400493948">
          <w:marLeft w:val="0"/>
          <w:marRight w:val="0"/>
          <w:marTop w:val="0"/>
          <w:marBottom w:val="0"/>
          <w:divBdr>
            <w:top w:val="none" w:sz="0" w:space="0" w:color="auto"/>
            <w:left w:val="none" w:sz="0" w:space="0" w:color="auto"/>
            <w:bottom w:val="none" w:sz="0" w:space="0" w:color="auto"/>
            <w:right w:val="none" w:sz="0" w:space="0" w:color="auto"/>
          </w:divBdr>
        </w:div>
      </w:divsChild>
    </w:div>
    <w:div w:id="1648703513">
      <w:bodyDiv w:val="1"/>
      <w:marLeft w:val="0"/>
      <w:marRight w:val="0"/>
      <w:marTop w:val="0"/>
      <w:marBottom w:val="0"/>
      <w:divBdr>
        <w:top w:val="none" w:sz="0" w:space="0" w:color="auto"/>
        <w:left w:val="none" w:sz="0" w:space="0" w:color="auto"/>
        <w:bottom w:val="none" w:sz="0" w:space="0" w:color="auto"/>
        <w:right w:val="none" w:sz="0" w:space="0" w:color="auto"/>
      </w:divBdr>
    </w:div>
    <w:div w:id="1816146601">
      <w:bodyDiv w:val="1"/>
      <w:marLeft w:val="0"/>
      <w:marRight w:val="0"/>
      <w:marTop w:val="0"/>
      <w:marBottom w:val="0"/>
      <w:divBdr>
        <w:top w:val="none" w:sz="0" w:space="0" w:color="auto"/>
        <w:left w:val="none" w:sz="0" w:space="0" w:color="auto"/>
        <w:bottom w:val="none" w:sz="0" w:space="0" w:color="auto"/>
        <w:right w:val="none" w:sz="0" w:space="0" w:color="auto"/>
      </w:divBdr>
      <w:divsChild>
        <w:div w:id="56327155">
          <w:marLeft w:val="0"/>
          <w:marRight w:val="0"/>
          <w:marTop w:val="0"/>
          <w:marBottom w:val="0"/>
          <w:divBdr>
            <w:top w:val="none" w:sz="0" w:space="0" w:color="auto"/>
            <w:left w:val="none" w:sz="0" w:space="0" w:color="auto"/>
            <w:bottom w:val="none" w:sz="0" w:space="0" w:color="auto"/>
            <w:right w:val="none" w:sz="0" w:space="0" w:color="auto"/>
          </w:divBdr>
          <w:divsChild>
            <w:div w:id="1234663556">
              <w:marLeft w:val="0"/>
              <w:marRight w:val="0"/>
              <w:marTop w:val="0"/>
              <w:marBottom w:val="0"/>
              <w:divBdr>
                <w:top w:val="none" w:sz="0" w:space="0" w:color="auto"/>
                <w:left w:val="none" w:sz="0" w:space="0" w:color="auto"/>
                <w:bottom w:val="none" w:sz="0" w:space="0" w:color="auto"/>
                <w:right w:val="none" w:sz="0" w:space="0" w:color="auto"/>
              </w:divBdr>
            </w:div>
          </w:divsChild>
        </w:div>
        <w:div w:id="70275866">
          <w:marLeft w:val="0"/>
          <w:marRight w:val="0"/>
          <w:marTop w:val="0"/>
          <w:marBottom w:val="0"/>
          <w:divBdr>
            <w:top w:val="none" w:sz="0" w:space="0" w:color="auto"/>
            <w:left w:val="none" w:sz="0" w:space="0" w:color="auto"/>
            <w:bottom w:val="none" w:sz="0" w:space="0" w:color="auto"/>
            <w:right w:val="none" w:sz="0" w:space="0" w:color="auto"/>
          </w:divBdr>
          <w:divsChild>
            <w:div w:id="256982200">
              <w:marLeft w:val="0"/>
              <w:marRight w:val="0"/>
              <w:marTop w:val="0"/>
              <w:marBottom w:val="0"/>
              <w:divBdr>
                <w:top w:val="none" w:sz="0" w:space="0" w:color="auto"/>
                <w:left w:val="none" w:sz="0" w:space="0" w:color="auto"/>
                <w:bottom w:val="none" w:sz="0" w:space="0" w:color="auto"/>
                <w:right w:val="none" w:sz="0" w:space="0" w:color="auto"/>
              </w:divBdr>
            </w:div>
          </w:divsChild>
        </w:div>
        <w:div w:id="72626599">
          <w:marLeft w:val="0"/>
          <w:marRight w:val="0"/>
          <w:marTop w:val="0"/>
          <w:marBottom w:val="0"/>
          <w:divBdr>
            <w:top w:val="none" w:sz="0" w:space="0" w:color="auto"/>
            <w:left w:val="none" w:sz="0" w:space="0" w:color="auto"/>
            <w:bottom w:val="none" w:sz="0" w:space="0" w:color="auto"/>
            <w:right w:val="none" w:sz="0" w:space="0" w:color="auto"/>
          </w:divBdr>
          <w:divsChild>
            <w:div w:id="974214957">
              <w:marLeft w:val="0"/>
              <w:marRight w:val="0"/>
              <w:marTop w:val="0"/>
              <w:marBottom w:val="0"/>
              <w:divBdr>
                <w:top w:val="none" w:sz="0" w:space="0" w:color="auto"/>
                <w:left w:val="none" w:sz="0" w:space="0" w:color="auto"/>
                <w:bottom w:val="none" w:sz="0" w:space="0" w:color="auto"/>
                <w:right w:val="none" w:sz="0" w:space="0" w:color="auto"/>
              </w:divBdr>
            </w:div>
          </w:divsChild>
        </w:div>
        <w:div w:id="147718334">
          <w:marLeft w:val="0"/>
          <w:marRight w:val="0"/>
          <w:marTop w:val="0"/>
          <w:marBottom w:val="0"/>
          <w:divBdr>
            <w:top w:val="none" w:sz="0" w:space="0" w:color="auto"/>
            <w:left w:val="none" w:sz="0" w:space="0" w:color="auto"/>
            <w:bottom w:val="none" w:sz="0" w:space="0" w:color="auto"/>
            <w:right w:val="none" w:sz="0" w:space="0" w:color="auto"/>
          </w:divBdr>
          <w:divsChild>
            <w:div w:id="1518739021">
              <w:marLeft w:val="0"/>
              <w:marRight w:val="0"/>
              <w:marTop w:val="0"/>
              <w:marBottom w:val="0"/>
              <w:divBdr>
                <w:top w:val="none" w:sz="0" w:space="0" w:color="auto"/>
                <w:left w:val="none" w:sz="0" w:space="0" w:color="auto"/>
                <w:bottom w:val="none" w:sz="0" w:space="0" w:color="auto"/>
                <w:right w:val="none" w:sz="0" w:space="0" w:color="auto"/>
              </w:divBdr>
            </w:div>
          </w:divsChild>
        </w:div>
        <w:div w:id="155734014">
          <w:marLeft w:val="0"/>
          <w:marRight w:val="0"/>
          <w:marTop w:val="0"/>
          <w:marBottom w:val="0"/>
          <w:divBdr>
            <w:top w:val="none" w:sz="0" w:space="0" w:color="auto"/>
            <w:left w:val="none" w:sz="0" w:space="0" w:color="auto"/>
            <w:bottom w:val="none" w:sz="0" w:space="0" w:color="auto"/>
            <w:right w:val="none" w:sz="0" w:space="0" w:color="auto"/>
          </w:divBdr>
          <w:divsChild>
            <w:div w:id="661471587">
              <w:marLeft w:val="0"/>
              <w:marRight w:val="0"/>
              <w:marTop w:val="0"/>
              <w:marBottom w:val="0"/>
              <w:divBdr>
                <w:top w:val="none" w:sz="0" w:space="0" w:color="auto"/>
                <w:left w:val="none" w:sz="0" w:space="0" w:color="auto"/>
                <w:bottom w:val="none" w:sz="0" w:space="0" w:color="auto"/>
                <w:right w:val="none" w:sz="0" w:space="0" w:color="auto"/>
              </w:divBdr>
            </w:div>
          </w:divsChild>
        </w:div>
        <w:div w:id="157237737">
          <w:marLeft w:val="0"/>
          <w:marRight w:val="0"/>
          <w:marTop w:val="0"/>
          <w:marBottom w:val="0"/>
          <w:divBdr>
            <w:top w:val="none" w:sz="0" w:space="0" w:color="auto"/>
            <w:left w:val="none" w:sz="0" w:space="0" w:color="auto"/>
            <w:bottom w:val="none" w:sz="0" w:space="0" w:color="auto"/>
            <w:right w:val="none" w:sz="0" w:space="0" w:color="auto"/>
          </w:divBdr>
          <w:divsChild>
            <w:div w:id="901912881">
              <w:marLeft w:val="0"/>
              <w:marRight w:val="0"/>
              <w:marTop w:val="0"/>
              <w:marBottom w:val="0"/>
              <w:divBdr>
                <w:top w:val="none" w:sz="0" w:space="0" w:color="auto"/>
                <w:left w:val="none" w:sz="0" w:space="0" w:color="auto"/>
                <w:bottom w:val="none" w:sz="0" w:space="0" w:color="auto"/>
                <w:right w:val="none" w:sz="0" w:space="0" w:color="auto"/>
              </w:divBdr>
            </w:div>
          </w:divsChild>
        </w:div>
        <w:div w:id="205335718">
          <w:marLeft w:val="0"/>
          <w:marRight w:val="0"/>
          <w:marTop w:val="0"/>
          <w:marBottom w:val="0"/>
          <w:divBdr>
            <w:top w:val="none" w:sz="0" w:space="0" w:color="auto"/>
            <w:left w:val="none" w:sz="0" w:space="0" w:color="auto"/>
            <w:bottom w:val="none" w:sz="0" w:space="0" w:color="auto"/>
            <w:right w:val="none" w:sz="0" w:space="0" w:color="auto"/>
          </w:divBdr>
          <w:divsChild>
            <w:div w:id="223026843">
              <w:marLeft w:val="0"/>
              <w:marRight w:val="0"/>
              <w:marTop w:val="0"/>
              <w:marBottom w:val="0"/>
              <w:divBdr>
                <w:top w:val="none" w:sz="0" w:space="0" w:color="auto"/>
                <w:left w:val="none" w:sz="0" w:space="0" w:color="auto"/>
                <w:bottom w:val="none" w:sz="0" w:space="0" w:color="auto"/>
                <w:right w:val="none" w:sz="0" w:space="0" w:color="auto"/>
              </w:divBdr>
            </w:div>
            <w:div w:id="972363955">
              <w:marLeft w:val="0"/>
              <w:marRight w:val="0"/>
              <w:marTop w:val="0"/>
              <w:marBottom w:val="0"/>
              <w:divBdr>
                <w:top w:val="none" w:sz="0" w:space="0" w:color="auto"/>
                <w:left w:val="none" w:sz="0" w:space="0" w:color="auto"/>
                <w:bottom w:val="none" w:sz="0" w:space="0" w:color="auto"/>
                <w:right w:val="none" w:sz="0" w:space="0" w:color="auto"/>
              </w:divBdr>
            </w:div>
          </w:divsChild>
        </w:div>
        <w:div w:id="213469010">
          <w:marLeft w:val="0"/>
          <w:marRight w:val="0"/>
          <w:marTop w:val="0"/>
          <w:marBottom w:val="0"/>
          <w:divBdr>
            <w:top w:val="none" w:sz="0" w:space="0" w:color="auto"/>
            <w:left w:val="none" w:sz="0" w:space="0" w:color="auto"/>
            <w:bottom w:val="none" w:sz="0" w:space="0" w:color="auto"/>
            <w:right w:val="none" w:sz="0" w:space="0" w:color="auto"/>
          </w:divBdr>
          <w:divsChild>
            <w:div w:id="1764254387">
              <w:marLeft w:val="0"/>
              <w:marRight w:val="0"/>
              <w:marTop w:val="0"/>
              <w:marBottom w:val="0"/>
              <w:divBdr>
                <w:top w:val="none" w:sz="0" w:space="0" w:color="auto"/>
                <w:left w:val="none" w:sz="0" w:space="0" w:color="auto"/>
                <w:bottom w:val="none" w:sz="0" w:space="0" w:color="auto"/>
                <w:right w:val="none" w:sz="0" w:space="0" w:color="auto"/>
              </w:divBdr>
            </w:div>
          </w:divsChild>
        </w:div>
        <w:div w:id="319161213">
          <w:marLeft w:val="0"/>
          <w:marRight w:val="0"/>
          <w:marTop w:val="0"/>
          <w:marBottom w:val="0"/>
          <w:divBdr>
            <w:top w:val="none" w:sz="0" w:space="0" w:color="auto"/>
            <w:left w:val="none" w:sz="0" w:space="0" w:color="auto"/>
            <w:bottom w:val="none" w:sz="0" w:space="0" w:color="auto"/>
            <w:right w:val="none" w:sz="0" w:space="0" w:color="auto"/>
          </w:divBdr>
          <w:divsChild>
            <w:div w:id="234436986">
              <w:marLeft w:val="0"/>
              <w:marRight w:val="0"/>
              <w:marTop w:val="0"/>
              <w:marBottom w:val="0"/>
              <w:divBdr>
                <w:top w:val="none" w:sz="0" w:space="0" w:color="auto"/>
                <w:left w:val="none" w:sz="0" w:space="0" w:color="auto"/>
                <w:bottom w:val="none" w:sz="0" w:space="0" w:color="auto"/>
                <w:right w:val="none" w:sz="0" w:space="0" w:color="auto"/>
              </w:divBdr>
            </w:div>
          </w:divsChild>
        </w:div>
        <w:div w:id="404377967">
          <w:marLeft w:val="0"/>
          <w:marRight w:val="0"/>
          <w:marTop w:val="0"/>
          <w:marBottom w:val="0"/>
          <w:divBdr>
            <w:top w:val="none" w:sz="0" w:space="0" w:color="auto"/>
            <w:left w:val="none" w:sz="0" w:space="0" w:color="auto"/>
            <w:bottom w:val="none" w:sz="0" w:space="0" w:color="auto"/>
            <w:right w:val="none" w:sz="0" w:space="0" w:color="auto"/>
          </w:divBdr>
          <w:divsChild>
            <w:div w:id="1557548705">
              <w:marLeft w:val="0"/>
              <w:marRight w:val="0"/>
              <w:marTop w:val="0"/>
              <w:marBottom w:val="0"/>
              <w:divBdr>
                <w:top w:val="none" w:sz="0" w:space="0" w:color="auto"/>
                <w:left w:val="none" w:sz="0" w:space="0" w:color="auto"/>
                <w:bottom w:val="none" w:sz="0" w:space="0" w:color="auto"/>
                <w:right w:val="none" w:sz="0" w:space="0" w:color="auto"/>
              </w:divBdr>
            </w:div>
          </w:divsChild>
        </w:div>
        <w:div w:id="416487739">
          <w:marLeft w:val="0"/>
          <w:marRight w:val="0"/>
          <w:marTop w:val="0"/>
          <w:marBottom w:val="0"/>
          <w:divBdr>
            <w:top w:val="none" w:sz="0" w:space="0" w:color="auto"/>
            <w:left w:val="none" w:sz="0" w:space="0" w:color="auto"/>
            <w:bottom w:val="none" w:sz="0" w:space="0" w:color="auto"/>
            <w:right w:val="none" w:sz="0" w:space="0" w:color="auto"/>
          </w:divBdr>
          <w:divsChild>
            <w:div w:id="1529220351">
              <w:marLeft w:val="0"/>
              <w:marRight w:val="0"/>
              <w:marTop w:val="0"/>
              <w:marBottom w:val="0"/>
              <w:divBdr>
                <w:top w:val="none" w:sz="0" w:space="0" w:color="auto"/>
                <w:left w:val="none" w:sz="0" w:space="0" w:color="auto"/>
                <w:bottom w:val="none" w:sz="0" w:space="0" w:color="auto"/>
                <w:right w:val="none" w:sz="0" w:space="0" w:color="auto"/>
              </w:divBdr>
            </w:div>
          </w:divsChild>
        </w:div>
        <w:div w:id="439375034">
          <w:marLeft w:val="0"/>
          <w:marRight w:val="0"/>
          <w:marTop w:val="0"/>
          <w:marBottom w:val="0"/>
          <w:divBdr>
            <w:top w:val="none" w:sz="0" w:space="0" w:color="auto"/>
            <w:left w:val="none" w:sz="0" w:space="0" w:color="auto"/>
            <w:bottom w:val="none" w:sz="0" w:space="0" w:color="auto"/>
            <w:right w:val="none" w:sz="0" w:space="0" w:color="auto"/>
          </w:divBdr>
          <w:divsChild>
            <w:div w:id="1781559358">
              <w:marLeft w:val="0"/>
              <w:marRight w:val="0"/>
              <w:marTop w:val="0"/>
              <w:marBottom w:val="0"/>
              <w:divBdr>
                <w:top w:val="none" w:sz="0" w:space="0" w:color="auto"/>
                <w:left w:val="none" w:sz="0" w:space="0" w:color="auto"/>
                <w:bottom w:val="none" w:sz="0" w:space="0" w:color="auto"/>
                <w:right w:val="none" w:sz="0" w:space="0" w:color="auto"/>
              </w:divBdr>
            </w:div>
          </w:divsChild>
        </w:div>
        <w:div w:id="501942432">
          <w:marLeft w:val="0"/>
          <w:marRight w:val="0"/>
          <w:marTop w:val="0"/>
          <w:marBottom w:val="0"/>
          <w:divBdr>
            <w:top w:val="none" w:sz="0" w:space="0" w:color="auto"/>
            <w:left w:val="none" w:sz="0" w:space="0" w:color="auto"/>
            <w:bottom w:val="none" w:sz="0" w:space="0" w:color="auto"/>
            <w:right w:val="none" w:sz="0" w:space="0" w:color="auto"/>
          </w:divBdr>
          <w:divsChild>
            <w:div w:id="1868324738">
              <w:marLeft w:val="0"/>
              <w:marRight w:val="0"/>
              <w:marTop w:val="0"/>
              <w:marBottom w:val="0"/>
              <w:divBdr>
                <w:top w:val="none" w:sz="0" w:space="0" w:color="auto"/>
                <w:left w:val="none" w:sz="0" w:space="0" w:color="auto"/>
                <w:bottom w:val="none" w:sz="0" w:space="0" w:color="auto"/>
                <w:right w:val="none" w:sz="0" w:space="0" w:color="auto"/>
              </w:divBdr>
            </w:div>
          </w:divsChild>
        </w:div>
        <w:div w:id="521826950">
          <w:marLeft w:val="0"/>
          <w:marRight w:val="0"/>
          <w:marTop w:val="0"/>
          <w:marBottom w:val="0"/>
          <w:divBdr>
            <w:top w:val="none" w:sz="0" w:space="0" w:color="auto"/>
            <w:left w:val="none" w:sz="0" w:space="0" w:color="auto"/>
            <w:bottom w:val="none" w:sz="0" w:space="0" w:color="auto"/>
            <w:right w:val="none" w:sz="0" w:space="0" w:color="auto"/>
          </w:divBdr>
          <w:divsChild>
            <w:div w:id="1575974497">
              <w:marLeft w:val="0"/>
              <w:marRight w:val="0"/>
              <w:marTop w:val="0"/>
              <w:marBottom w:val="0"/>
              <w:divBdr>
                <w:top w:val="none" w:sz="0" w:space="0" w:color="auto"/>
                <w:left w:val="none" w:sz="0" w:space="0" w:color="auto"/>
                <w:bottom w:val="none" w:sz="0" w:space="0" w:color="auto"/>
                <w:right w:val="none" w:sz="0" w:space="0" w:color="auto"/>
              </w:divBdr>
            </w:div>
          </w:divsChild>
        </w:div>
        <w:div w:id="541479083">
          <w:marLeft w:val="0"/>
          <w:marRight w:val="0"/>
          <w:marTop w:val="0"/>
          <w:marBottom w:val="0"/>
          <w:divBdr>
            <w:top w:val="none" w:sz="0" w:space="0" w:color="auto"/>
            <w:left w:val="none" w:sz="0" w:space="0" w:color="auto"/>
            <w:bottom w:val="none" w:sz="0" w:space="0" w:color="auto"/>
            <w:right w:val="none" w:sz="0" w:space="0" w:color="auto"/>
          </w:divBdr>
          <w:divsChild>
            <w:div w:id="721833330">
              <w:marLeft w:val="0"/>
              <w:marRight w:val="0"/>
              <w:marTop w:val="0"/>
              <w:marBottom w:val="0"/>
              <w:divBdr>
                <w:top w:val="none" w:sz="0" w:space="0" w:color="auto"/>
                <w:left w:val="none" w:sz="0" w:space="0" w:color="auto"/>
                <w:bottom w:val="none" w:sz="0" w:space="0" w:color="auto"/>
                <w:right w:val="none" w:sz="0" w:space="0" w:color="auto"/>
              </w:divBdr>
            </w:div>
          </w:divsChild>
        </w:div>
        <w:div w:id="563103373">
          <w:marLeft w:val="0"/>
          <w:marRight w:val="0"/>
          <w:marTop w:val="0"/>
          <w:marBottom w:val="0"/>
          <w:divBdr>
            <w:top w:val="none" w:sz="0" w:space="0" w:color="auto"/>
            <w:left w:val="none" w:sz="0" w:space="0" w:color="auto"/>
            <w:bottom w:val="none" w:sz="0" w:space="0" w:color="auto"/>
            <w:right w:val="none" w:sz="0" w:space="0" w:color="auto"/>
          </w:divBdr>
          <w:divsChild>
            <w:div w:id="996494612">
              <w:marLeft w:val="0"/>
              <w:marRight w:val="0"/>
              <w:marTop w:val="0"/>
              <w:marBottom w:val="0"/>
              <w:divBdr>
                <w:top w:val="none" w:sz="0" w:space="0" w:color="auto"/>
                <w:left w:val="none" w:sz="0" w:space="0" w:color="auto"/>
                <w:bottom w:val="none" w:sz="0" w:space="0" w:color="auto"/>
                <w:right w:val="none" w:sz="0" w:space="0" w:color="auto"/>
              </w:divBdr>
            </w:div>
          </w:divsChild>
        </w:div>
        <w:div w:id="589463288">
          <w:marLeft w:val="0"/>
          <w:marRight w:val="0"/>
          <w:marTop w:val="0"/>
          <w:marBottom w:val="0"/>
          <w:divBdr>
            <w:top w:val="none" w:sz="0" w:space="0" w:color="auto"/>
            <w:left w:val="none" w:sz="0" w:space="0" w:color="auto"/>
            <w:bottom w:val="none" w:sz="0" w:space="0" w:color="auto"/>
            <w:right w:val="none" w:sz="0" w:space="0" w:color="auto"/>
          </w:divBdr>
          <w:divsChild>
            <w:div w:id="2036886757">
              <w:marLeft w:val="0"/>
              <w:marRight w:val="0"/>
              <w:marTop w:val="0"/>
              <w:marBottom w:val="0"/>
              <w:divBdr>
                <w:top w:val="none" w:sz="0" w:space="0" w:color="auto"/>
                <w:left w:val="none" w:sz="0" w:space="0" w:color="auto"/>
                <w:bottom w:val="none" w:sz="0" w:space="0" w:color="auto"/>
                <w:right w:val="none" w:sz="0" w:space="0" w:color="auto"/>
              </w:divBdr>
            </w:div>
          </w:divsChild>
        </w:div>
        <w:div w:id="601688843">
          <w:marLeft w:val="0"/>
          <w:marRight w:val="0"/>
          <w:marTop w:val="0"/>
          <w:marBottom w:val="0"/>
          <w:divBdr>
            <w:top w:val="none" w:sz="0" w:space="0" w:color="auto"/>
            <w:left w:val="none" w:sz="0" w:space="0" w:color="auto"/>
            <w:bottom w:val="none" w:sz="0" w:space="0" w:color="auto"/>
            <w:right w:val="none" w:sz="0" w:space="0" w:color="auto"/>
          </w:divBdr>
          <w:divsChild>
            <w:div w:id="1000693551">
              <w:marLeft w:val="0"/>
              <w:marRight w:val="0"/>
              <w:marTop w:val="0"/>
              <w:marBottom w:val="0"/>
              <w:divBdr>
                <w:top w:val="none" w:sz="0" w:space="0" w:color="auto"/>
                <w:left w:val="none" w:sz="0" w:space="0" w:color="auto"/>
                <w:bottom w:val="none" w:sz="0" w:space="0" w:color="auto"/>
                <w:right w:val="none" w:sz="0" w:space="0" w:color="auto"/>
              </w:divBdr>
            </w:div>
          </w:divsChild>
        </w:div>
        <w:div w:id="672684325">
          <w:marLeft w:val="0"/>
          <w:marRight w:val="0"/>
          <w:marTop w:val="0"/>
          <w:marBottom w:val="0"/>
          <w:divBdr>
            <w:top w:val="none" w:sz="0" w:space="0" w:color="auto"/>
            <w:left w:val="none" w:sz="0" w:space="0" w:color="auto"/>
            <w:bottom w:val="none" w:sz="0" w:space="0" w:color="auto"/>
            <w:right w:val="none" w:sz="0" w:space="0" w:color="auto"/>
          </w:divBdr>
          <w:divsChild>
            <w:div w:id="998727838">
              <w:marLeft w:val="0"/>
              <w:marRight w:val="0"/>
              <w:marTop w:val="0"/>
              <w:marBottom w:val="0"/>
              <w:divBdr>
                <w:top w:val="none" w:sz="0" w:space="0" w:color="auto"/>
                <w:left w:val="none" w:sz="0" w:space="0" w:color="auto"/>
                <w:bottom w:val="none" w:sz="0" w:space="0" w:color="auto"/>
                <w:right w:val="none" w:sz="0" w:space="0" w:color="auto"/>
              </w:divBdr>
            </w:div>
          </w:divsChild>
        </w:div>
        <w:div w:id="712538071">
          <w:marLeft w:val="0"/>
          <w:marRight w:val="0"/>
          <w:marTop w:val="0"/>
          <w:marBottom w:val="0"/>
          <w:divBdr>
            <w:top w:val="none" w:sz="0" w:space="0" w:color="auto"/>
            <w:left w:val="none" w:sz="0" w:space="0" w:color="auto"/>
            <w:bottom w:val="none" w:sz="0" w:space="0" w:color="auto"/>
            <w:right w:val="none" w:sz="0" w:space="0" w:color="auto"/>
          </w:divBdr>
          <w:divsChild>
            <w:div w:id="1951546807">
              <w:marLeft w:val="0"/>
              <w:marRight w:val="0"/>
              <w:marTop w:val="0"/>
              <w:marBottom w:val="0"/>
              <w:divBdr>
                <w:top w:val="none" w:sz="0" w:space="0" w:color="auto"/>
                <w:left w:val="none" w:sz="0" w:space="0" w:color="auto"/>
                <w:bottom w:val="none" w:sz="0" w:space="0" w:color="auto"/>
                <w:right w:val="none" w:sz="0" w:space="0" w:color="auto"/>
              </w:divBdr>
            </w:div>
          </w:divsChild>
        </w:div>
        <w:div w:id="768889262">
          <w:marLeft w:val="0"/>
          <w:marRight w:val="0"/>
          <w:marTop w:val="0"/>
          <w:marBottom w:val="0"/>
          <w:divBdr>
            <w:top w:val="none" w:sz="0" w:space="0" w:color="auto"/>
            <w:left w:val="none" w:sz="0" w:space="0" w:color="auto"/>
            <w:bottom w:val="none" w:sz="0" w:space="0" w:color="auto"/>
            <w:right w:val="none" w:sz="0" w:space="0" w:color="auto"/>
          </w:divBdr>
          <w:divsChild>
            <w:div w:id="455877158">
              <w:marLeft w:val="0"/>
              <w:marRight w:val="0"/>
              <w:marTop w:val="0"/>
              <w:marBottom w:val="0"/>
              <w:divBdr>
                <w:top w:val="none" w:sz="0" w:space="0" w:color="auto"/>
                <w:left w:val="none" w:sz="0" w:space="0" w:color="auto"/>
                <w:bottom w:val="none" w:sz="0" w:space="0" w:color="auto"/>
                <w:right w:val="none" w:sz="0" w:space="0" w:color="auto"/>
              </w:divBdr>
            </w:div>
          </w:divsChild>
        </w:div>
        <w:div w:id="833646957">
          <w:marLeft w:val="0"/>
          <w:marRight w:val="0"/>
          <w:marTop w:val="0"/>
          <w:marBottom w:val="0"/>
          <w:divBdr>
            <w:top w:val="none" w:sz="0" w:space="0" w:color="auto"/>
            <w:left w:val="none" w:sz="0" w:space="0" w:color="auto"/>
            <w:bottom w:val="none" w:sz="0" w:space="0" w:color="auto"/>
            <w:right w:val="none" w:sz="0" w:space="0" w:color="auto"/>
          </w:divBdr>
          <w:divsChild>
            <w:div w:id="902564919">
              <w:marLeft w:val="0"/>
              <w:marRight w:val="0"/>
              <w:marTop w:val="0"/>
              <w:marBottom w:val="0"/>
              <w:divBdr>
                <w:top w:val="none" w:sz="0" w:space="0" w:color="auto"/>
                <w:left w:val="none" w:sz="0" w:space="0" w:color="auto"/>
                <w:bottom w:val="none" w:sz="0" w:space="0" w:color="auto"/>
                <w:right w:val="none" w:sz="0" w:space="0" w:color="auto"/>
              </w:divBdr>
            </w:div>
          </w:divsChild>
        </w:div>
        <w:div w:id="836385735">
          <w:marLeft w:val="0"/>
          <w:marRight w:val="0"/>
          <w:marTop w:val="0"/>
          <w:marBottom w:val="0"/>
          <w:divBdr>
            <w:top w:val="none" w:sz="0" w:space="0" w:color="auto"/>
            <w:left w:val="none" w:sz="0" w:space="0" w:color="auto"/>
            <w:bottom w:val="none" w:sz="0" w:space="0" w:color="auto"/>
            <w:right w:val="none" w:sz="0" w:space="0" w:color="auto"/>
          </w:divBdr>
          <w:divsChild>
            <w:div w:id="134492962">
              <w:marLeft w:val="0"/>
              <w:marRight w:val="0"/>
              <w:marTop w:val="0"/>
              <w:marBottom w:val="0"/>
              <w:divBdr>
                <w:top w:val="none" w:sz="0" w:space="0" w:color="auto"/>
                <w:left w:val="none" w:sz="0" w:space="0" w:color="auto"/>
                <w:bottom w:val="none" w:sz="0" w:space="0" w:color="auto"/>
                <w:right w:val="none" w:sz="0" w:space="0" w:color="auto"/>
              </w:divBdr>
            </w:div>
          </w:divsChild>
        </w:div>
        <w:div w:id="852375906">
          <w:marLeft w:val="0"/>
          <w:marRight w:val="0"/>
          <w:marTop w:val="0"/>
          <w:marBottom w:val="0"/>
          <w:divBdr>
            <w:top w:val="none" w:sz="0" w:space="0" w:color="auto"/>
            <w:left w:val="none" w:sz="0" w:space="0" w:color="auto"/>
            <w:bottom w:val="none" w:sz="0" w:space="0" w:color="auto"/>
            <w:right w:val="none" w:sz="0" w:space="0" w:color="auto"/>
          </w:divBdr>
          <w:divsChild>
            <w:div w:id="75708761">
              <w:marLeft w:val="0"/>
              <w:marRight w:val="0"/>
              <w:marTop w:val="0"/>
              <w:marBottom w:val="0"/>
              <w:divBdr>
                <w:top w:val="none" w:sz="0" w:space="0" w:color="auto"/>
                <w:left w:val="none" w:sz="0" w:space="0" w:color="auto"/>
                <w:bottom w:val="none" w:sz="0" w:space="0" w:color="auto"/>
                <w:right w:val="none" w:sz="0" w:space="0" w:color="auto"/>
              </w:divBdr>
            </w:div>
            <w:div w:id="1529679249">
              <w:marLeft w:val="0"/>
              <w:marRight w:val="0"/>
              <w:marTop w:val="0"/>
              <w:marBottom w:val="0"/>
              <w:divBdr>
                <w:top w:val="none" w:sz="0" w:space="0" w:color="auto"/>
                <w:left w:val="none" w:sz="0" w:space="0" w:color="auto"/>
                <w:bottom w:val="none" w:sz="0" w:space="0" w:color="auto"/>
                <w:right w:val="none" w:sz="0" w:space="0" w:color="auto"/>
              </w:divBdr>
            </w:div>
          </w:divsChild>
        </w:div>
        <w:div w:id="880017653">
          <w:marLeft w:val="0"/>
          <w:marRight w:val="0"/>
          <w:marTop w:val="0"/>
          <w:marBottom w:val="0"/>
          <w:divBdr>
            <w:top w:val="none" w:sz="0" w:space="0" w:color="auto"/>
            <w:left w:val="none" w:sz="0" w:space="0" w:color="auto"/>
            <w:bottom w:val="none" w:sz="0" w:space="0" w:color="auto"/>
            <w:right w:val="none" w:sz="0" w:space="0" w:color="auto"/>
          </w:divBdr>
          <w:divsChild>
            <w:div w:id="76484323">
              <w:marLeft w:val="0"/>
              <w:marRight w:val="0"/>
              <w:marTop w:val="0"/>
              <w:marBottom w:val="0"/>
              <w:divBdr>
                <w:top w:val="none" w:sz="0" w:space="0" w:color="auto"/>
                <w:left w:val="none" w:sz="0" w:space="0" w:color="auto"/>
                <w:bottom w:val="none" w:sz="0" w:space="0" w:color="auto"/>
                <w:right w:val="none" w:sz="0" w:space="0" w:color="auto"/>
              </w:divBdr>
            </w:div>
          </w:divsChild>
        </w:div>
        <w:div w:id="938105892">
          <w:marLeft w:val="0"/>
          <w:marRight w:val="0"/>
          <w:marTop w:val="0"/>
          <w:marBottom w:val="0"/>
          <w:divBdr>
            <w:top w:val="none" w:sz="0" w:space="0" w:color="auto"/>
            <w:left w:val="none" w:sz="0" w:space="0" w:color="auto"/>
            <w:bottom w:val="none" w:sz="0" w:space="0" w:color="auto"/>
            <w:right w:val="none" w:sz="0" w:space="0" w:color="auto"/>
          </w:divBdr>
          <w:divsChild>
            <w:div w:id="529689452">
              <w:marLeft w:val="0"/>
              <w:marRight w:val="0"/>
              <w:marTop w:val="0"/>
              <w:marBottom w:val="0"/>
              <w:divBdr>
                <w:top w:val="none" w:sz="0" w:space="0" w:color="auto"/>
                <w:left w:val="none" w:sz="0" w:space="0" w:color="auto"/>
                <w:bottom w:val="none" w:sz="0" w:space="0" w:color="auto"/>
                <w:right w:val="none" w:sz="0" w:space="0" w:color="auto"/>
              </w:divBdr>
            </w:div>
          </w:divsChild>
        </w:div>
        <w:div w:id="999385895">
          <w:marLeft w:val="0"/>
          <w:marRight w:val="0"/>
          <w:marTop w:val="0"/>
          <w:marBottom w:val="0"/>
          <w:divBdr>
            <w:top w:val="none" w:sz="0" w:space="0" w:color="auto"/>
            <w:left w:val="none" w:sz="0" w:space="0" w:color="auto"/>
            <w:bottom w:val="none" w:sz="0" w:space="0" w:color="auto"/>
            <w:right w:val="none" w:sz="0" w:space="0" w:color="auto"/>
          </w:divBdr>
          <w:divsChild>
            <w:div w:id="1694184174">
              <w:marLeft w:val="0"/>
              <w:marRight w:val="0"/>
              <w:marTop w:val="0"/>
              <w:marBottom w:val="0"/>
              <w:divBdr>
                <w:top w:val="none" w:sz="0" w:space="0" w:color="auto"/>
                <w:left w:val="none" w:sz="0" w:space="0" w:color="auto"/>
                <w:bottom w:val="none" w:sz="0" w:space="0" w:color="auto"/>
                <w:right w:val="none" w:sz="0" w:space="0" w:color="auto"/>
              </w:divBdr>
            </w:div>
            <w:div w:id="1839808631">
              <w:marLeft w:val="0"/>
              <w:marRight w:val="0"/>
              <w:marTop w:val="0"/>
              <w:marBottom w:val="0"/>
              <w:divBdr>
                <w:top w:val="none" w:sz="0" w:space="0" w:color="auto"/>
                <w:left w:val="none" w:sz="0" w:space="0" w:color="auto"/>
                <w:bottom w:val="none" w:sz="0" w:space="0" w:color="auto"/>
                <w:right w:val="none" w:sz="0" w:space="0" w:color="auto"/>
              </w:divBdr>
            </w:div>
          </w:divsChild>
        </w:div>
        <w:div w:id="1001155054">
          <w:marLeft w:val="0"/>
          <w:marRight w:val="0"/>
          <w:marTop w:val="0"/>
          <w:marBottom w:val="0"/>
          <w:divBdr>
            <w:top w:val="none" w:sz="0" w:space="0" w:color="auto"/>
            <w:left w:val="none" w:sz="0" w:space="0" w:color="auto"/>
            <w:bottom w:val="none" w:sz="0" w:space="0" w:color="auto"/>
            <w:right w:val="none" w:sz="0" w:space="0" w:color="auto"/>
          </w:divBdr>
          <w:divsChild>
            <w:div w:id="1071394384">
              <w:marLeft w:val="0"/>
              <w:marRight w:val="0"/>
              <w:marTop w:val="0"/>
              <w:marBottom w:val="0"/>
              <w:divBdr>
                <w:top w:val="none" w:sz="0" w:space="0" w:color="auto"/>
                <w:left w:val="none" w:sz="0" w:space="0" w:color="auto"/>
                <w:bottom w:val="none" w:sz="0" w:space="0" w:color="auto"/>
                <w:right w:val="none" w:sz="0" w:space="0" w:color="auto"/>
              </w:divBdr>
            </w:div>
          </w:divsChild>
        </w:div>
        <w:div w:id="1052925917">
          <w:marLeft w:val="0"/>
          <w:marRight w:val="0"/>
          <w:marTop w:val="0"/>
          <w:marBottom w:val="0"/>
          <w:divBdr>
            <w:top w:val="none" w:sz="0" w:space="0" w:color="auto"/>
            <w:left w:val="none" w:sz="0" w:space="0" w:color="auto"/>
            <w:bottom w:val="none" w:sz="0" w:space="0" w:color="auto"/>
            <w:right w:val="none" w:sz="0" w:space="0" w:color="auto"/>
          </w:divBdr>
          <w:divsChild>
            <w:div w:id="2006937723">
              <w:marLeft w:val="0"/>
              <w:marRight w:val="0"/>
              <w:marTop w:val="0"/>
              <w:marBottom w:val="0"/>
              <w:divBdr>
                <w:top w:val="none" w:sz="0" w:space="0" w:color="auto"/>
                <w:left w:val="none" w:sz="0" w:space="0" w:color="auto"/>
                <w:bottom w:val="none" w:sz="0" w:space="0" w:color="auto"/>
                <w:right w:val="none" w:sz="0" w:space="0" w:color="auto"/>
              </w:divBdr>
            </w:div>
          </w:divsChild>
        </w:div>
        <w:div w:id="1065955932">
          <w:marLeft w:val="0"/>
          <w:marRight w:val="0"/>
          <w:marTop w:val="0"/>
          <w:marBottom w:val="0"/>
          <w:divBdr>
            <w:top w:val="none" w:sz="0" w:space="0" w:color="auto"/>
            <w:left w:val="none" w:sz="0" w:space="0" w:color="auto"/>
            <w:bottom w:val="none" w:sz="0" w:space="0" w:color="auto"/>
            <w:right w:val="none" w:sz="0" w:space="0" w:color="auto"/>
          </w:divBdr>
          <w:divsChild>
            <w:div w:id="1651398483">
              <w:marLeft w:val="0"/>
              <w:marRight w:val="0"/>
              <w:marTop w:val="0"/>
              <w:marBottom w:val="0"/>
              <w:divBdr>
                <w:top w:val="none" w:sz="0" w:space="0" w:color="auto"/>
                <w:left w:val="none" w:sz="0" w:space="0" w:color="auto"/>
                <w:bottom w:val="none" w:sz="0" w:space="0" w:color="auto"/>
                <w:right w:val="none" w:sz="0" w:space="0" w:color="auto"/>
              </w:divBdr>
            </w:div>
          </w:divsChild>
        </w:div>
        <w:div w:id="1068461960">
          <w:marLeft w:val="0"/>
          <w:marRight w:val="0"/>
          <w:marTop w:val="0"/>
          <w:marBottom w:val="0"/>
          <w:divBdr>
            <w:top w:val="none" w:sz="0" w:space="0" w:color="auto"/>
            <w:left w:val="none" w:sz="0" w:space="0" w:color="auto"/>
            <w:bottom w:val="none" w:sz="0" w:space="0" w:color="auto"/>
            <w:right w:val="none" w:sz="0" w:space="0" w:color="auto"/>
          </w:divBdr>
          <w:divsChild>
            <w:div w:id="1182935992">
              <w:marLeft w:val="0"/>
              <w:marRight w:val="0"/>
              <w:marTop w:val="0"/>
              <w:marBottom w:val="0"/>
              <w:divBdr>
                <w:top w:val="none" w:sz="0" w:space="0" w:color="auto"/>
                <w:left w:val="none" w:sz="0" w:space="0" w:color="auto"/>
                <w:bottom w:val="none" w:sz="0" w:space="0" w:color="auto"/>
                <w:right w:val="none" w:sz="0" w:space="0" w:color="auto"/>
              </w:divBdr>
            </w:div>
          </w:divsChild>
        </w:div>
        <w:div w:id="1142774169">
          <w:marLeft w:val="0"/>
          <w:marRight w:val="0"/>
          <w:marTop w:val="0"/>
          <w:marBottom w:val="0"/>
          <w:divBdr>
            <w:top w:val="none" w:sz="0" w:space="0" w:color="auto"/>
            <w:left w:val="none" w:sz="0" w:space="0" w:color="auto"/>
            <w:bottom w:val="none" w:sz="0" w:space="0" w:color="auto"/>
            <w:right w:val="none" w:sz="0" w:space="0" w:color="auto"/>
          </w:divBdr>
          <w:divsChild>
            <w:div w:id="615721475">
              <w:marLeft w:val="0"/>
              <w:marRight w:val="0"/>
              <w:marTop w:val="0"/>
              <w:marBottom w:val="0"/>
              <w:divBdr>
                <w:top w:val="none" w:sz="0" w:space="0" w:color="auto"/>
                <w:left w:val="none" w:sz="0" w:space="0" w:color="auto"/>
                <w:bottom w:val="none" w:sz="0" w:space="0" w:color="auto"/>
                <w:right w:val="none" w:sz="0" w:space="0" w:color="auto"/>
              </w:divBdr>
            </w:div>
          </w:divsChild>
        </w:div>
        <w:div w:id="1227033822">
          <w:marLeft w:val="0"/>
          <w:marRight w:val="0"/>
          <w:marTop w:val="0"/>
          <w:marBottom w:val="0"/>
          <w:divBdr>
            <w:top w:val="none" w:sz="0" w:space="0" w:color="auto"/>
            <w:left w:val="none" w:sz="0" w:space="0" w:color="auto"/>
            <w:bottom w:val="none" w:sz="0" w:space="0" w:color="auto"/>
            <w:right w:val="none" w:sz="0" w:space="0" w:color="auto"/>
          </w:divBdr>
          <w:divsChild>
            <w:div w:id="1567299000">
              <w:marLeft w:val="0"/>
              <w:marRight w:val="0"/>
              <w:marTop w:val="0"/>
              <w:marBottom w:val="0"/>
              <w:divBdr>
                <w:top w:val="none" w:sz="0" w:space="0" w:color="auto"/>
                <w:left w:val="none" w:sz="0" w:space="0" w:color="auto"/>
                <w:bottom w:val="none" w:sz="0" w:space="0" w:color="auto"/>
                <w:right w:val="none" w:sz="0" w:space="0" w:color="auto"/>
              </w:divBdr>
            </w:div>
          </w:divsChild>
        </w:div>
        <w:div w:id="1238445072">
          <w:marLeft w:val="0"/>
          <w:marRight w:val="0"/>
          <w:marTop w:val="0"/>
          <w:marBottom w:val="0"/>
          <w:divBdr>
            <w:top w:val="none" w:sz="0" w:space="0" w:color="auto"/>
            <w:left w:val="none" w:sz="0" w:space="0" w:color="auto"/>
            <w:bottom w:val="none" w:sz="0" w:space="0" w:color="auto"/>
            <w:right w:val="none" w:sz="0" w:space="0" w:color="auto"/>
          </w:divBdr>
          <w:divsChild>
            <w:div w:id="1438406834">
              <w:marLeft w:val="0"/>
              <w:marRight w:val="0"/>
              <w:marTop w:val="0"/>
              <w:marBottom w:val="0"/>
              <w:divBdr>
                <w:top w:val="none" w:sz="0" w:space="0" w:color="auto"/>
                <w:left w:val="none" w:sz="0" w:space="0" w:color="auto"/>
                <w:bottom w:val="none" w:sz="0" w:space="0" w:color="auto"/>
                <w:right w:val="none" w:sz="0" w:space="0" w:color="auto"/>
              </w:divBdr>
            </w:div>
          </w:divsChild>
        </w:div>
        <w:div w:id="1303850423">
          <w:marLeft w:val="0"/>
          <w:marRight w:val="0"/>
          <w:marTop w:val="0"/>
          <w:marBottom w:val="0"/>
          <w:divBdr>
            <w:top w:val="none" w:sz="0" w:space="0" w:color="auto"/>
            <w:left w:val="none" w:sz="0" w:space="0" w:color="auto"/>
            <w:bottom w:val="none" w:sz="0" w:space="0" w:color="auto"/>
            <w:right w:val="none" w:sz="0" w:space="0" w:color="auto"/>
          </w:divBdr>
          <w:divsChild>
            <w:div w:id="619188904">
              <w:marLeft w:val="0"/>
              <w:marRight w:val="0"/>
              <w:marTop w:val="0"/>
              <w:marBottom w:val="0"/>
              <w:divBdr>
                <w:top w:val="none" w:sz="0" w:space="0" w:color="auto"/>
                <w:left w:val="none" w:sz="0" w:space="0" w:color="auto"/>
                <w:bottom w:val="none" w:sz="0" w:space="0" w:color="auto"/>
                <w:right w:val="none" w:sz="0" w:space="0" w:color="auto"/>
              </w:divBdr>
            </w:div>
          </w:divsChild>
        </w:div>
        <w:div w:id="1356805114">
          <w:marLeft w:val="0"/>
          <w:marRight w:val="0"/>
          <w:marTop w:val="0"/>
          <w:marBottom w:val="0"/>
          <w:divBdr>
            <w:top w:val="none" w:sz="0" w:space="0" w:color="auto"/>
            <w:left w:val="none" w:sz="0" w:space="0" w:color="auto"/>
            <w:bottom w:val="none" w:sz="0" w:space="0" w:color="auto"/>
            <w:right w:val="none" w:sz="0" w:space="0" w:color="auto"/>
          </w:divBdr>
          <w:divsChild>
            <w:div w:id="760949141">
              <w:marLeft w:val="0"/>
              <w:marRight w:val="0"/>
              <w:marTop w:val="0"/>
              <w:marBottom w:val="0"/>
              <w:divBdr>
                <w:top w:val="none" w:sz="0" w:space="0" w:color="auto"/>
                <w:left w:val="none" w:sz="0" w:space="0" w:color="auto"/>
                <w:bottom w:val="none" w:sz="0" w:space="0" w:color="auto"/>
                <w:right w:val="none" w:sz="0" w:space="0" w:color="auto"/>
              </w:divBdr>
            </w:div>
          </w:divsChild>
        </w:div>
        <w:div w:id="1381588622">
          <w:marLeft w:val="0"/>
          <w:marRight w:val="0"/>
          <w:marTop w:val="0"/>
          <w:marBottom w:val="0"/>
          <w:divBdr>
            <w:top w:val="none" w:sz="0" w:space="0" w:color="auto"/>
            <w:left w:val="none" w:sz="0" w:space="0" w:color="auto"/>
            <w:bottom w:val="none" w:sz="0" w:space="0" w:color="auto"/>
            <w:right w:val="none" w:sz="0" w:space="0" w:color="auto"/>
          </w:divBdr>
          <w:divsChild>
            <w:div w:id="1355225952">
              <w:marLeft w:val="0"/>
              <w:marRight w:val="0"/>
              <w:marTop w:val="0"/>
              <w:marBottom w:val="0"/>
              <w:divBdr>
                <w:top w:val="none" w:sz="0" w:space="0" w:color="auto"/>
                <w:left w:val="none" w:sz="0" w:space="0" w:color="auto"/>
                <w:bottom w:val="none" w:sz="0" w:space="0" w:color="auto"/>
                <w:right w:val="none" w:sz="0" w:space="0" w:color="auto"/>
              </w:divBdr>
            </w:div>
          </w:divsChild>
        </w:div>
        <w:div w:id="1412854608">
          <w:marLeft w:val="0"/>
          <w:marRight w:val="0"/>
          <w:marTop w:val="0"/>
          <w:marBottom w:val="0"/>
          <w:divBdr>
            <w:top w:val="none" w:sz="0" w:space="0" w:color="auto"/>
            <w:left w:val="none" w:sz="0" w:space="0" w:color="auto"/>
            <w:bottom w:val="none" w:sz="0" w:space="0" w:color="auto"/>
            <w:right w:val="none" w:sz="0" w:space="0" w:color="auto"/>
          </w:divBdr>
          <w:divsChild>
            <w:div w:id="1104377443">
              <w:marLeft w:val="0"/>
              <w:marRight w:val="0"/>
              <w:marTop w:val="0"/>
              <w:marBottom w:val="0"/>
              <w:divBdr>
                <w:top w:val="none" w:sz="0" w:space="0" w:color="auto"/>
                <w:left w:val="none" w:sz="0" w:space="0" w:color="auto"/>
                <w:bottom w:val="none" w:sz="0" w:space="0" w:color="auto"/>
                <w:right w:val="none" w:sz="0" w:space="0" w:color="auto"/>
              </w:divBdr>
            </w:div>
          </w:divsChild>
        </w:div>
        <w:div w:id="1491409683">
          <w:marLeft w:val="0"/>
          <w:marRight w:val="0"/>
          <w:marTop w:val="0"/>
          <w:marBottom w:val="0"/>
          <w:divBdr>
            <w:top w:val="none" w:sz="0" w:space="0" w:color="auto"/>
            <w:left w:val="none" w:sz="0" w:space="0" w:color="auto"/>
            <w:bottom w:val="none" w:sz="0" w:space="0" w:color="auto"/>
            <w:right w:val="none" w:sz="0" w:space="0" w:color="auto"/>
          </w:divBdr>
          <w:divsChild>
            <w:div w:id="1898591084">
              <w:marLeft w:val="0"/>
              <w:marRight w:val="0"/>
              <w:marTop w:val="0"/>
              <w:marBottom w:val="0"/>
              <w:divBdr>
                <w:top w:val="none" w:sz="0" w:space="0" w:color="auto"/>
                <w:left w:val="none" w:sz="0" w:space="0" w:color="auto"/>
                <w:bottom w:val="none" w:sz="0" w:space="0" w:color="auto"/>
                <w:right w:val="none" w:sz="0" w:space="0" w:color="auto"/>
              </w:divBdr>
            </w:div>
          </w:divsChild>
        </w:div>
        <w:div w:id="1492015659">
          <w:marLeft w:val="0"/>
          <w:marRight w:val="0"/>
          <w:marTop w:val="0"/>
          <w:marBottom w:val="0"/>
          <w:divBdr>
            <w:top w:val="none" w:sz="0" w:space="0" w:color="auto"/>
            <w:left w:val="none" w:sz="0" w:space="0" w:color="auto"/>
            <w:bottom w:val="none" w:sz="0" w:space="0" w:color="auto"/>
            <w:right w:val="none" w:sz="0" w:space="0" w:color="auto"/>
          </w:divBdr>
          <w:divsChild>
            <w:div w:id="1945963537">
              <w:marLeft w:val="0"/>
              <w:marRight w:val="0"/>
              <w:marTop w:val="0"/>
              <w:marBottom w:val="0"/>
              <w:divBdr>
                <w:top w:val="none" w:sz="0" w:space="0" w:color="auto"/>
                <w:left w:val="none" w:sz="0" w:space="0" w:color="auto"/>
                <w:bottom w:val="none" w:sz="0" w:space="0" w:color="auto"/>
                <w:right w:val="none" w:sz="0" w:space="0" w:color="auto"/>
              </w:divBdr>
            </w:div>
            <w:div w:id="2144695420">
              <w:marLeft w:val="0"/>
              <w:marRight w:val="0"/>
              <w:marTop w:val="0"/>
              <w:marBottom w:val="0"/>
              <w:divBdr>
                <w:top w:val="none" w:sz="0" w:space="0" w:color="auto"/>
                <w:left w:val="none" w:sz="0" w:space="0" w:color="auto"/>
                <w:bottom w:val="none" w:sz="0" w:space="0" w:color="auto"/>
                <w:right w:val="none" w:sz="0" w:space="0" w:color="auto"/>
              </w:divBdr>
            </w:div>
          </w:divsChild>
        </w:div>
        <w:div w:id="1498227495">
          <w:marLeft w:val="0"/>
          <w:marRight w:val="0"/>
          <w:marTop w:val="0"/>
          <w:marBottom w:val="0"/>
          <w:divBdr>
            <w:top w:val="none" w:sz="0" w:space="0" w:color="auto"/>
            <w:left w:val="none" w:sz="0" w:space="0" w:color="auto"/>
            <w:bottom w:val="none" w:sz="0" w:space="0" w:color="auto"/>
            <w:right w:val="none" w:sz="0" w:space="0" w:color="auto"/>
          </w:divBdr>
          <w:divsChild>
            <w:div w:id="695157840">
              <w:marLeft w:val="0"/>
              <w:marRight w:val="0"/>
              <w:marTop w:val="0"/>
              <w:marBottom w:val="0"/>
              <w:divBdr>
                <w:top w:val="none" w:sz="0" w:space="0" w:color="auto"/>
                <w:left w:val="none" w:sz="0" w:space="0" w:color="auto"/>
                <w:bottom w:val="none" w:sz="0" w:space="0" w:color="auto"/>
                <w:right w:val="none" w:sz="0" w:space="0" w:color="auto"/>
              </w:divBdr>
            </w:div>
          </w:divsChild>
        </w:div>
        <w:div w:id="1522862557">
          <w:marLeft w:val="0"/>
          <w:marRight w:val="0"/>
          <w:marTop w:val="0"/>
          <w:marBottom w:val="0"/>
          <w:divBdr>
            <w:top w:val="none" w:sz="0" w:space="0" w:color="auto"/>
            <w:left w:val="none" w:sz="0" w:space="0" w:color="auto"/>
            <w:bottom w:val="none" w:sz="0" w:space="0" w:color="auto"/>
            <w:right w:val="none" w:sz="0" w:space="0" w:color="auto"/>
          </w:divBdr>
          <w:divsChild>
            <w:div w:id="443769311">
              <w:marLeft w:val="0"/>
              <w:marRight w:val="0"/>
              <w:marTop w:val="0"/>
              <w:marBottom w:val="0"/>
              <w:divBdr>
                <w:top w:val="none" w:sz="0" w:space="0" w:color="auto"/>
                <w:left w:val="none" w:sz="0" w:space="0" w:color="auto"/>
                <w:bottom w:val="none" w:sz="0" w:space="0" w:color="auto"/>
                <w:right w:val="none" w:sz="0" w:space="0" w:color="auto"/>
              </w:divBdr>
            </w:div>
          </w:divsChild>
        </w:div>
        <w:div w:id="1593971668">
          <w:marLeft w:val="0"/>
          <w:marRight w:val="0"/>
          <w:marTop w:val="0"/>
          <w:marBottom w:val="0"/>
          <w:divBdr>
            <w:top w:val="none" w:sz="0" w:space="0" w:color="auto"/>
            <w:left w:val="none" w:sz="0" w:space="0" w:color="auto"/>
            <w:bottom w:val="none" w:sz="0" w:space="0" w:color="auto"/>
            <w:right w:val="none" w:sz="0" w:space="0" w:color="auto"/>
          </w:divBdr>
          <w:divsChild>
            <w:div w:id="1083986465">
              <w:marLeft w:val="0"/>
              <w:marRight w:val="0"/>
              <w:marTop w:val="0"/>
              <w:marBottom w:val="0"/>
              <w:divBdr>
                <w:top w:val="none" w:sz="0" w:space="0" w:color="auto"/>
                <w:left w:val="none" w:sz="0" w:space="0" w:color="auto"/>
                <w:bottom w:val="none" w:sz="0" w:space="0" w:color="auto"/>
                <w:right w:val="none" w:sz="0" w:space="0" w:color="auto"/>
              </w:divBdr>
            </w:div>
          </w:divsChild>
        </w:div>
        <w:div w:id="1631783085">
          <w:marLeft w:val="0"/>
          <w:marRight w:val="0"/>
          <w:marTop w:val="0"/>
          <w:marBottom w:val="0"/>
          <w:divBdr>
            <w:top w:val="none" w:sz="0" w:space="0" w:color="auto"/>
            <w:left w:val="none" w:sz="0" w:space="0" w:color="auto"/>
            <w:bottom w:val="none" w:sz="0" w:space="0" w:color="auto"/>
            <w:right w:val="none" w:sz="0" w:space="0" w:color="auto"/>
          </w:divBdr>
          <w:divsChild>
            <w:div w:id="250505476">
              <w:marLeft w:val="0"/>
              <w:marRight w:val="0"/>
              <w:marTop w:val="0"/>
              <w:marBottom w:val="0"/>
              <w:divBdr>
                <w:top w:val="none" w:sz="0" w:space="0" w:color="auto"/>
                <w:left w:val="none" w:sz="0" w:space="0" w:color="auto"/>
                <w:bottom w:val="none" w:sz="0" w:space="0" w:color="auto"/>
                <w:right w:val="none" w:sz="0" w:space="0" w:color="auto"/>
              </w:divBdr>
            </w:div>
          </w:divsChild>
        </w:div>
        <w:div w:id="1634944611">
          <w:marLeft w:val="0"/>
          <w:marRight w:val="0"/>
          <w:marTop w:val="0"/>
          <w:marBottom w:val="0"/>
          <w:divBdr>
            <w:top w:val="none" w:sz="0" w:space="0" w:color="auto"/>
            <w:left w:val="none" w:sz="0" w:space="0" w:color="auto"/>
            <w:bottom w:val="none" w:sz="0" w:space="0" w:color="auto"/>
            <w:right w:val="none" w:sz="0" w:space="0" w:color="auto"/>
          </w:divBdr>
          <w:divsChild>
            <w:div w:id="1165704559">
              <w:marLeft w:val="0"/>
              <w:marRight w:val="0"/>
              <w:marTop w:val="0"/>
              <w:marBottom w:val="0"/>
              <w:divBdr>
                <w:top w:val="none" w:sz="0" w:space="0" w:color="auto"/>
                <w:left w:val="none" w:sz="0" w:space="0" w:color="auto"/>
                <w:bottom w:val="none" w:sz="0" w:space="0" w:color="auto"/>
                <w:right w:val="none" w:sz="0" w:space="0" w:color="auto"/>
              </w:divBdr>
            </w:div>
          </w:divsChild>
        </w:div>
        <w:div w:id="1661618622">
          <w:marLeft w:val="0"/>
          <w:marRight w:val="0"/>
          <w:marTop w:val="0"/>
          <w:marBottom w:val="0"/>
          <w:divBdr>
            <w:top w:val="none" w:sz="0" w:space="0" w:color="auto"/>
            <w:left w:val="none" w:sz="0" w:space="0" w:color="auto"/>
            <w:bottom w:val="none" w:sz="0" w:space="0" w:color="auto"/>
            <w:right w:val="none" w:sz="0" w:space="0" w:color="auto"/>
          </w:divBdr>
          <w:divsChild>
            <w:div w:id="636423695">
              <w:marLeft w:val="0"/>
              <w:marRight w:val="0"/>
              <w:marTop w:val="0"/>
              <w:marBottom w:val="0"/>
              <w:divBdr>
                <w:top w:val="none" w:sz="0" w:space="0" w:color="auto"/>
                <w:left w:val="none" w:sz="0" w:space="0" w:color="auto"/>
                <w:bottom w:val="none" w:sz="0" w:space="0" w:color="auto"/>
                <w:right w:val="none" w:sz="0" w:space="0" w:color="auto"/>
              </w:divBdr>
            </w:div>
          </w:divsChild>
        </w:div>
        <w:div w:id="1714040413">
          <w:marLeft w:val="0"/>
          <w:marRight w:val="0"/>
          <w:marTop w:val="0"/>
          <w:marBottom w:val="0"/>
          <w:divBdr>
            <w:top w:val="none" w:sz="0" w:space="0" w:color="auto"/>
            <w:left w:val="none" w:sz="0" w:space="0" w:color="auto"/>
            <w:bottom w:val="none" w:sz="0" w:space="0" w:color="auto"/>
            <w:right w:val="none" w:sz="0" w:space="0" w:color="auto"/>
          </w:divBdr>
          <w:divsChild>
            <w:div w:id="1786077447">
              <w:marLeft w:val="0"/>
              <w:marRight w:val="0"/>
              <w:marTop w:val="0"/>
              <w:marBottom w:val="0"/>
              <w:divBdr>
                <w:top w:val="none" w:sz="0" w:space="0" w:color="auto"/>
                <w:left w:val="none" w:sz="0" w:space="0" w:color="auto"/>
                <w:bottom w:val="none" w:sz="0" w:space="0" w:color="auto"/>
                <w:right w:val="none" w:sz="0" w:space="0" w:color="auto"/>
              </w:divBdr>
            </w:div>
          </w:divsChild>
        </w:div>
        <w:div w:id="1767537734">
          <w:marLeft w:val="0"/>
          <w:marRight w:val="0"/>
          <w:marTop w:val="0"/>
          <w:marBottom w:val="0"/>
          <w:divBdr>
            <w:top w:val="none" w:sz="0" w:space="0" w:color="auto"/>
            <w:left w:val="none" w:sz="0" w:space="0" w:color="auto"/>
            <w:bottom w:val="none" w:sz="0" w:space="0" w:color="auto"/>
            <w:right w:val="none" w:sz="0" w:space="0" w:color="auto"/>
          </w:divBdr>
          <w:divsChild>
            <w:div w:id="1771468207">
              <w:marLeft w:val="0"/>
              <w:marRight w:val="0"/>
              <w:marTop w:val="0"/>
              <w:marBottom w:val="0"/>
              <w:divBdr>
                <w:top w:val="none" w:sz="0" w:space="0" w:color="auto"/>
                <w:left w:val="none" w:sz="0" w:space="0" w:color="auto"/>
                <w:bottom w:val="none" w:sz="0" w:space="0" w:color="auto"/>
                <w:right w:val="none" w:sz="0" w:space="0" w:color="auto"/>
              </w:divBdr>
            </w:div>
          </w:divsChild>
        </w:div>
        <w:div w:id="1773429509">
          <w:marLeft w:val="0"/>
          <w:marRight w:val="0"/>
          <w:marTop w:val="0"/>
          <w:marBottom w:val="0"/>
          <w:divBdr>
            <w:top w:val="none" w:sz="0" w:space="0" w:color="auto"/>
            <w:left w:val="none" w:sz="0" w:space="0" w:color="auto"/>
            <w:bottom w:val="none" w:sz="0" w:space="0" w:color="auto"/>
            <w:right w:val="none" w:sz="0" w:space="0" w:color="auto"/>
          </w:divBdr>
          <w:divsChild>
            <w:div w:id="1312053460">
              <w:marLeft w:val="0"/>
              <w:marRight w:val="0"/>
              <w:marTop w:val="0"/>
              <w:marBottom w:val="0"/>
              <w:divBdr>
                <w:top w:val="none" w:sz="0" w:space="0" w:color="auto"/>
                <w:left w:val="none" w:sz="0" w:space="0" w:color="auto"/>
                <w:bottom w:val="none" w:sz="0" w:space="0" w:color="auto"/>
                <w:right w:val="none" w:sz="0" w:space="0" w:color="auto"/>
              </w:divBdr>
            </w:div>
          </w:divsChild>
        </w:div>
        <w:div w:id="1787969656">
          <w:marLeft w:val="0"/>
          <w:marRight w:val="0"/>
          <w:marTop w:val="0"/>
          <w:marBottom w:val="0"/>
          <w:divBdr>
            <w:top w:val="none" w:sz="0" w:space="0" w:color="auto"/>
            <w:left w:val="none" w:sz="0" w:space="0" w:color="auto"/>
            <w:bottom w:val="none" w:sz="0" w:space="0" w:color="auto"/>
            <w:right w:val="none" w:sz="0" w:space="0" w:color="auto"/>
          </w:divBdr>
          <w:divsChild>
            <w:div w:id="514735264">
              <w:marLeft w:val="0"/>
              <w:marRight w:val="0"/>
              <w:marTop w:val="0"/>
              <w:marBottom w:val="0"/>
              <w:divBdr>
                <w:top w:val="none" w:sz="0" w:space="0" w:color="auto"/>
                <w:left w:val="none" w:sz="0" w:space="0" w:color="auto"/>
                <w:bottom w:val="none" w:sz="0" w:space="0" w:color="auto"/>
                <w:right w:val="none" w:sz="0" w:space="0" w:color="auto"/>
              </w:divBdr>
            </w:div>
          </w:divsChild>
        </w:div>
        <w:div w:id="1857379323">
          <w:marLeft w:val="0"/>
          <w:marRight w:val="0"/>
          <w:marTop w:val="0"/>
          <w:marBottom w:val="0"/>
          <w:divBdr>
            <w:top w:val="none" w:sz="0" w:space="0" w:color="auto"/>
            <w:left w:val="none" w:sz="0" w:space="0" w:color="auto"/>
            <w:bottom w:val="none" w:sz="0" w:space="0" w:color="auto"/>
            <w:right w:val="none" w:sz="0" w:space="0" w:color="auto"/>
          </w:divBdr>
          <w:divsChild>
            <w:div w:id="2078815118">
              <w:marLeft w:val="0"/>
              <w:marRight w:val="0"/>
              <w:marTop w:val="0"/>
              <w:marBottom w:val="0"/>
              <w:divBdr>
                <w:top w:val="none" w:sz="0" w:space="0" w:color="auto"/>
                <w:left w:val="none" w:sz="0" w:space="0" w:color="auto"/>
                <w:bottom w:val="none" w:sz="0" w:space="0" w:color="auto"/>
                <w:right w:val="none" w:sz="0" w:space="0" w:color="auto"/>
              </w:divBdr>
            </w:div>
          </w:divsChild>
        </w:div>
        <w:div w:id="1887528451">
          <w:marLeft w:val="0"/>
          <w:marRight w:val="0"/>
          <w:marTop w:val="0"/>
          <w:marBottom w:val="0"/>
          <w:divBdr>
            <w:top w:val="none" w:sz="0" w:space="0" w:color="auto"/>
            <w:left w:val="none" w:sz="0" w:space="0" w:color="auto"/>
            <w:bottom w:val="none" w:sz="0" w:space="0" w:color="auto"/>
            <w:right w:val="none" w:sz="0" w:space="0" w:color="auto"/>
          </w:divBdr>
          <w:divsChild>
            <w:div w:id="194007652">
              <w:marLeft w:val="0"/>
              <w:marRight w:val="0"/>
              <w:marTop w:val="0"/>
              <w:marBottom w:val="0"/>
              <w:divBdr>
                <w:top w:val="none" w:sz="0" w:space="0" w:color="auto"/>
                <w:left w:val="none" w:sz="0" w:space="0" w:color="auto"/>
                <w:bottom w:val="none" w:sz="0" w:space="0" w:color="auto"/>
                <w:right w:val="none" w:sz="0" w:space="0" w:color="auto"/>
              </w:divBdr>
            </w:div>
          </w:divsChild>
        </w:div>
        <w:div w:id="1927768890">
          <w:marLeft w:val="0"/>
          <w:marRight w:val="0"/>
          <w:marTop w:val="0"/>
          <w:marBottom w:val="0"/>
          <w:divBdr>
            <w:top w:val="none" w:sz="0" w:space="0" w:color="auto"/>
            <w:left w:val="none" w:sz="0" w:space="0" w:color="auto"/>
            <w:bottom w:val="none" w:sz="0" w:space="0" w:color="auto"/>
            <w:right w:val="none" w:sz="0" w:space="0" w:color="auto"/>
          </w:divBdr>
          <w:divsChild>
            <w:div w:id="950280714">
              <w:marLeft w:val="0"/>
              <w:marRight w:val="0"/>
              <w:marTop w:val="0"/>
              <w:marBottom w:val="0"/>
              <w:divBdr>
                <w:top w:val="none" w:sz="0" w:space="0" w:color="auto"/>
                <w:left w:val="none" w:sz="0" w:space="0" w:color="auto"/>
                <w:bottom w:val="none" w:sz="0" w:space="0" w:color="auto"/>
                <w:right w:val="none" w:sz="0" w:space="0" w:color="auto"/>
              </w:divBdr>
            </w:div>
          </w:divsChild>
        </w:div>
        <w:div w:id="2016954579">
          <w:marLeft w:val="0"/>
          <w:marRight w:val="0"/>
          <w:marTop w:val="0"/>
          <w:marBottom w:val="0"/>
          <w:divBdr>
            <w:top w:val="none" w:sz="0" w:space="0" w:color="auto"/>
            <w:left w:val="none" w:sz="0" w:space="0" w:color="auto"/>
            <w:bottom w:val="none" w:sz="0" w:space="0" w:color="auto"/>
            <w:right w:val="none" w:sz="0" w:space="0" w:color="auto"/>
          </w:divBdr>
          <w:divsChild>
            <w:div w:id="1992753378">
              <w:marLeft w:val="0"/>
              <w:marRight w:val="0"/>
              <w:marTop w:val="0"/>
              <w:marBottom w:val="0"/>
              <w:divBdr>
                <w:top w:val="none" w:sz="0" w:space="0" w:color="auto"/>
                <w:left w:val="none" w:sz="0" w:space="0" w:color="auto"/>
                <w:bottom w:val="none" w:sz="0" w:space="0" w:color="auto"/>
                <w:right w:val="none" w:sz="0" w:space="0" w:color="auto"/>
              </w:divBdr>
            </w:div>
          </w:divsChild>
        </w:div>
        <w:div w:id="2067876264">
          <w:marLeft w:val="0"/>
          <w:marRight w:val="0"/>
          <w:marTop w:val="0"/>
          <w:marBottom w:val="0"/>
          <w:divBdr>
            <w:top w:val="none" w:sz="0" w:space="0" w:color="auto"/>
            <w:left w:val="none" w:sz="0" w:space="0" w:color="auto"/>
            <w:bottom w:val="none" w:sz="0" w:space="0" w:color="auto"/>
            <w:right w:val="none" w:sz="0" w:space="0" w:color="auto"/>
          </w:divBdr>
          <w:divsChild>
            <w:div w:id="12930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7537">
      <w:bodyDiv w:val="1"/>
      <w:marLeft w:val="0"/>
      <w:marRight w:val="0"/>
      <w:marTop w:val="0"/>
      <w:marBottom w:val="0"/>
      <w:divBdr>
        <w:top w:val="none" w:sz="0" w:space="0" w:color="auto"/>
        <w:left w:val="none" w:sz="0" w:space="0" w:color="auto"/>
        <w:bottom w:val="none" w:sz="0" w:space="0" w:color="auto"/>
        <w:right w:val="none" w:sz="0" w:space="0" w:color="auto"/>
      </w:divBdr>
    </w:div>
    <w:div w:id="20514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ncbi.nlm.nih.gov/pmc/articles/PMC7315690/" TargetMode="External" Id="rId13" /><Relationship Type="http://schemas.openxmlformats.org/officeDocument/2006/relationships/hyperlink" Target="https://ctl.wiley.com/organizing-instructional-materials-to-maximize-student-engagement/?hilite=%27content%27" TargetMode="External" Id="rId18" /><Relationship Type="http://schemas.openxmlformats.org/officeDocument/2006/relationships/hyperlink" Target="https://ctl.wiley.com/kinesthetic-learning-online-learning-environment/?hilite=%27content%27" TargetMode="External" Id="rId26" /><Relationship Type="http://schemas.openxmlformats.org/officeDocument/2006/relationships/hyperlink" Target="https://ctl.wiley.com/teaching-with-instant-feedback-in-automated-assessments/?hilite=%27assessment%27" TargetMode="External" Id="rId39" /><Relationship Type="http://schemas.openxmlformats.org/officeDocument/2006/relationships/hyperlink" Target="https://ctl.wiley.com/five-great-uses-of-video-in-online-courses/?hilite=%27content%27" TargetMode="External" Id="rId21" /><Relationship Type="http://schemas.openxmlformats.org/officeDocument/2006/relationships/hyperlink" Target="https://ctl.wiley.com/tools-online-asynchronous-learning/?hilite=%27content%27" TargetMode="External" Id="rId34" /><Relationship Type="http://schemas.openxmlformats.org/officeDocument/2006/relationships/hyperlink" Target="https://ctl.wiley.com/establishing-presence-quick-tips/?hilite=%27group%27%2C%27Project%27" TargetMode="External" Id="rId42" /><Relationship Type="http://schemas.openxmlformats.org/officeDocument/2006/relationships/hyperlink" Target="https://ctl.wiley.com/creating-engagement-discussion-forums/?hilite=%27group%27%2C%27Project%27" TargetMode="External" Id="rId47" /><Relationship Type="http://schemas.openxmlformats.org/officeDocument/2006/relationships/footer" Target="footer1.xml" Id="rId50" /><Relationship Type="http://schemas.openxmlformats.org/officeDocument/2006/relationships/theme" Target="theme/theme1.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ctl.wiley.com/improving-accessibility-for-all-users/?hilite=%27content%27" TargetMode="External" Id="rId29" /><Relationship Type="http://schemas.openxmlformats.org/officeDocument/2006/relationships/image" Target="media/image1.png" Id="rId11" /><Relationship Type="http://schemas.openxmlformats.org/officeDocument/2006/relationships/hyperlink" Target="https://ctl.wiley.com/how-to-find-quality-open-educational-resources-oers/?hilite=%27content%27" TargetMode="External" Id="rId24" /><Relationship Type="http://schemas.openxmlformats.org/officeDocument/2006/relationships/hyperlink" Target="https://ctl.wiley.com/scaffolding-learning-in-the-online-classroom/?hilite=%27assessment%27" TargetMode="External" Id="rId32" /><Relationship Type="http://schemas.openxmlformats.org/officeDocument/2006/relationships/hyperlink" Target="https://ctl.wiley.com/the-benefits-of-rubrics/?hilite=%27content%27" TargetMode="External" Id="rId37" /><Relationship Type="http://schemas.openxmlformats.org/officeDocument/2006/relationships/hyperlink" Target="https://ctl.wiley.com/group-projects-in-online-courses/?hilite=%27group%27%2C%27Project%27" TargetMode="External" Id="rId40" /><Relationship Type="http://schemas.openxmlformats.org/officeDocument/2006/relationships/hyperlink" Target="https://ctl.wiley.com/developing-deep-reflection-in-discussion-boards/?hilite=%27assessment%27" TargetMode="External" Id="rId45" /><Relationship Type="http://schemas.openxmlformats.org/officeDocument/2006/relationships/fontTable" Target="fontTable.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yperlink" Target="https://ctl.wiley.com/copyright-infringement-and-plagiarism-yes-instructors-can-do-it-too/?hilite=%27content%27" TargetMode="External" Id="rId19" /><Relationship Type="http://schemas.openxmlformats.org/officeDocument/2006/relationships/hyperlink" Target="https://ctl.wiley.com/creative-methods-of-assessment-in-online-learning/?hilite=%27assessment%27" TargetMode="External" Id="rId31" /><Relationship Type="http://schemas.openxmlformats.org/officeDocument/2006/relationships/hyperlink" Target="https://ctl.wiley.com/tips-designing-live-sessions/?hilite=%27technology%27" TargetMode="External" Id="rId44" /><Relationship Type="http://schemas.openxmlformats.org/officeDocument/2006/relationships/footer" Target="footer2.xml"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nature.com/articles/s41598-022-07538-0" TargetMode="External" Id="rId14" /><Relationship Type="http://schemas.openxmlformats.org/officeDocument/2006/relationships/hyperlink" Target="https://ctl.wiley.com/using-publisher-materials-effectively-online-courses/?hilite=%27content%27" TargetMode="External" Id="rId22" /><Relationship Type="http://schemas.openxmlformats.org/officeDocument/2006/relationships/hyperlink" Target="https://ctl.wiley.com/web-content-accessibility-guidelines-at-a-glance/?hilite=%27content%27" TargetMode="External" Id="rId27" /><Relationship Type="http://schemas.openxmlformats.org/officeDocument/2006/relationships/hyperlink" Target="https://ctl.wiley.com/basics-on-online-assessment/?hilite=%27content%27" TargetMode="External" Id="rId30" /><Relationship Type="http://schemas.openxmlformats.org/officeDocument/2006/relationships/hyperlink" Target="https://ctl.wiley.com/expanding-virtual-classroom-making-science-labs-available-online-students/?hilite=%27content%27" TargetMode="External" Id="rId35" /><Relationship Type="http://schemas.openxmlformats.org/officeDocument/2006/relationships/hyperlink" Target="https://ctl.wiley.com/when-should-you-e-mail-students-in-your-online-class/?hilite=%27technology%27" TargetMode="External" Id="rId43" /><Relationship Type="http://schemas.openxmlformats.org/officeDocument/2006/relationships/hyperlink" Target="https://ctl.wiley.com/ensuring-students-thinking-understanding-online-classroom/?hilite=%27assessment%27" TargetMode="External" Id="rId48" /><Relationship Type="http://schemas.openxmlformats.org/officeDocument/2006/relationships/webSettings" Target="webSettings.xml" Id="rId8" /><Relationship Type="http://schemas.openxmlformats.org/officeDocument/2006/relationships/header" Target="header2.xml" Id="rId51" /><Relationship Type="http://schemas.openxmlformats.org/officeDocument/2006/relationships/customXml" Target="../customXml/item3.xml" Id="rId3" /><Relationship Type="http://schemas.openxmlformats.org/officeDocument/2006/relationships/hyperlink" Target="https://www.apu.edu/live_data/files/333/blooms_taxonomy_action_verbs.pdf" TargetMode="External" Id="rId12" /><Relationship Type="http://schemas.openxmlformats.org/officeDocument/2006/relationships/hyperlink" Target="https://ctl.wiley.com/modular-course-design/?hilite=%27content%27" TargetMode="External" Id="rId17" /><Relationship Type="http://schemas.openxmlformats.org/officeDocument/2006/relationships/hyperlink" Target="https://ctl.wiley.com/providing-context-review-preview-motivate/?hilite=%27content%27" TargetMode="External" Id="rId25" /><Relationship Type="http://schemas.openxmlformats.org/officeDocument/2006/relationships/hyperlink" Target="https://ctl.wiley.com/addressing-student-choice-in-assignment-submissions/?hilite=%27assessment%27" TargetMode="External" Id="rId33" /><Relationship Type="http://schemas.openxmlformats.org/officeDocument/2006/relationships/hyperlink" Target="https://ctl.wiley.com/authentic-assessment-in-the-online-classroom/?hilite=%27assessment%27" TargetMode="External" Id="rId38" /><Relationship Type="http://schemas.openxmlformats.org/officeDocument/2006/relationships/hyperlink" Target="https://ctl.wiley.com/three-ways-to-encourage-conversation-in-online-discussion-forums/?hilite=%27assessment%27" TargetMode="External" Id="rId46" /><Relationship Type="http://schemas.openxmlformats.org/officeDocument/2006/relationships/hyperlink" Target="https://ctl.wiley.com/instructional-materials/?hilite=%27content%27" TargetMode="External" Id="rId20" /><Relationship Type="http://schemas.openxmlformats.org/officeDocument/2006/relationships/hyperlink" Target="https://ctl.wiley.com/creating-module-introduction-videos/?hilite=%27content%27" TargetMode="External" Id="rId41" /><Relationship Type="http://schemas.microsoft.com/office/2011/relationships/people" Target="people.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nature.com/articles/s41598-021-89553-1" TargetMode="External" Id="rId15" /><Relationship Type="http://schemas.openxmlformats.org/officeDocument/2006/relationships/hyperlink" Target="https://ctl.wiley.com/using-supplemental-resources-online-classroom/?hilite=%27content%27" TargetMode="External" Id="rId23" /><Relationship Type="http://schemas.openxmlformats.org/officeDocument/2006/relationships/hyperlink" Target="https://ctl.wiley.com/how-to-ensure-accessibility-for-educational-videos/?hilite=%27content%27" TargetMode="External" Id="rId28" /><Relationship Type="http://schemas.openxmlformats.org/officeDocument/2006/relationships/hyperlink" Target="https://ctl.wiley.com/3-tips-writing-measurable-objectives/?hilite=%27content%27" TargetMode="External" Id="rId36" /><Relationship Type="http://schemas.openxmlformats.org/officeDocument/2006/relationships/header" Target="header1.xml" Id="rId49" /><Relationship Type="http://schemas.openxmlformats.org/officeDocument/2006/relationships/glossaryDocument" Target="glossary/document.xml" Id="R8a734d00502f4d4e" /></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ugent\Downloads\AU%20eBook%20Portrait%20Template%20(4).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fd88c1-c65f-4600-b5b4-1865d40e42ee}"/>
      </w:docPartPr>
      <w:docPartBody>
        <w:p w14:paraId="7C47C340">
          <w:r>
            <w:rPr>
              <w:rStyle w:val="PlaceholderText"/>
            </w:rPr>
            <w:t/>
          </w:r>
        </w:p>
      </w:docPartBody>
    </w:docPart>
  </w:docParts>
</w:glossaryDocument>
</file>

<file path=word/theme/theme1.xml><?xml version="1.0" encoding="utf-8"?>
<a:theme xmlns:a="http://schemas.openxmlformats.org/drawingml/2006/main" name="Office Theme">
  <a:themeElements>
    <a:clrScheme name="AU Colors">
      <a:dk1>
        <a:srgbClr val="000000"/>
      </a:dk1>
      <a:lt1>
        <a:srgbClr val="FFFFFF"/>
      </a:lt1>
      <a:dk2>
        <a:srgbClr val="000000"/>
      </a:dk2>
      <a:lt2>
        <a:srgbClr val="FFFFFF"/>
      </a:lt2>
      <a:accent1>
        <a:srgbClr val="00467F"/>
      </a:accent1>
      <a:accent2>
        <a:srgbClr val="49A942"/>
      </a:accent2>
      <a:accent3>
        <a:srgbClr val="7ED0E0"/>
      </a:accent3>
      <a:accent4>
        <a:srgbClr val="DF8C19"/>
      </a:accent4>
      <a:accent5>
        <a:srgbClr val="6D276A"/>
      </a:accent5>
      <a:accent6>
        <a:srgbClr val="820024"/>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78B71635BC944987BCF47D2EDD95CB" ma:contentTypeVersion="16" ma:contentTypeDescription="Create a new document." ma:contentTypeScope="" ma:versionID="9b0317ccfffee72495a46a7bebec045b">
  <xsd:schema xmlns:xsd="http://www.w3.org/2001/XMLSchema" xmlns:xs="http://www.w3.org/2001/XMLSchema" xmlns:p="http://schemas.microsoft.com/office/2006/metadata/properties" xmlns:ns1="http://schemas.microsoft.com/sharepoint/v3" xmlns:ns2="93c4067b-3c2a-4cbb-ac2d-4da7566650f6" xmlns:ns3="8e43b7c8-26a7-46b1-b604-b2531db62c02" targetNamespace="http://schemas.microsoft.com/office/2006/metadata/properties" ma:root="true" ma:fieldsID="c3687cb8883d28210ceaddc89b6aaddf" ns1:_="" ns2:_="" ns3:_="">
    <xsd:import namespace="http://schemas.microsoft.com/sharepoint/v3"/>
    <xsd:import namespace="93c4067b-3c2a-4cbb-ac2d-4da7566650f6"/>
    <xsd:import namespace="8e43b7c8-26a7-46b1-b604-b2531db62c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c4067b-3c2a-4cbb-ac2d-4da7566650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3b7c8-26a7-46b1-b604-b2531db62c0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c18934cc-a475-44fd-b830-64aac2019c69}" ma:internalName="TaxCatchAll" ma:showField="CatchAllData" ma:web="8e43b7c8-26a7-46b1-b604-b2531db62c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3c4067b-3c2a-4cbb-ac2d-4da7566650f6">
      <Terms xmlns="http://schemas.microsoft.com/office/infopath/2007/PartnerControls"/>
    </lcf76f155ced4ddcb4097134ff3c332f>
    <TaxCatchAll xmlns="8e43b7c8-26a7-46b1-b604-b2531db62c02"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155F7-1649-465B-9438-65E9F439993C}"/>
</file>

<file path=customXml/itemProps2.xml><?xml version="1.0" encoding="utf-8"?>
<ds:datastoreItem xmlns:ds="http://schemas.openxmlformats.org/officeDocument/2006/customXml" ds:itemID="{B52E6570-75C3-4C79-B9DC-A6FA1C3317F3}">
  <ds:schemaRefs>
    <ds:schemaRef ds:uri="http://schemas.microsoft.com/office/2006/metadata/properties"/>
    <ds:schemaRef ds:uri="http://schemas.microsoft.com/office/infopath/2007/PartnerControls"/>
    <ds:schemaRef ds:uri="93c4067b-3c2a-4cbb-ac2d-4da7566650f6"/>
    <ds:schemaRef ds:uri="8e43b7c8-26a7-46b1-b604-b2531db62c02"/>
  </ds:schemaRefs>
</ds:datastoreItem>
</file>

<file path=customXml/itemProps3.xml><?xml version="1.0" encoding="utf-8"?>
<ds:datastoreItem xmlns:ds="http://schemas.openxmlformats.org/officeDocument/2006/customXml" ds:itemID="{FB7710E2-6D53-4868-B398-AC1EE306F960}">
  <ds:schemaRefs>
    <ds:schemaRef ds:uri="http://schemas.microsoft.com/sharepoint/v3/contenttype/forms"/>
  </ds:schemaRefs>
</ds:datastoreItem>
</file>

<file path=customXml/itemProps4.xml><?xml version="1.0" encoding="utf-8"?>
<ds:datastoreItem xmlns:ds="http://schemas.openxmlformats.org/officeDocument/2006/customXml" ds:itemID="{42514A9B-770D-4C2B-AB53-04248C7667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C:\Users\lnugent\Downloads\AU eBook Portrait Template (4).dotx</ap:Template>
  <ap:Application>Microsoft Word for the web</ap:Application>
  <ap:DocSecurity>0</ap:DocSecurity>
  <ap:ScaleCrop>false</ap:ScaleCrop>
  <ap:Company>The Learning House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Lauren</dc:creator>
  <cp:keywords/>
  <dc:description/>
  <cp:lastModifiedBy>thopkins@aurora.edu</cp:lastModifiedBy>
  <cp:revision>3</cp:revision>
  <dcterms:created xsi:type="dcterms:W3CDTF">2023-03-29T21:59:00Z</dcterms:created>
  <dcterms:modified xsi:type="dcterms:W3CDTF">2023-04-05T15:21:01Z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0x0101009E78B71635BC944987BCF47D2EDD95CB</vt:lpwstr>
  </property>
  <property fmtid="{D5CDD505-2E9C-101B-9397-08002B2CF9AE}" pid="3" name="Order">
    <vt:r8>708600</vt:r8>
  </property>
  <property fmtid="{D5CDD505-2E9C-101B-9397-08002B2CF9AE}" pid="4" name="MediaServiceImageTags">
    <vt:lpwstr/>
  </property>
</Properties>
</file>